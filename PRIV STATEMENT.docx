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FFAB7" w14:textId="77777777" w:rsidR="00821CB9" w:rsidRPr="00D556F2" w:rsidRDefault="00006D0E">
      <w:pPr>
        <w:rPr>
          <w:b/>
          <w:sz w:val="40"/>
          <w:szCs w:val="40"/>
        </w:rPr>
      </w:pPr>
      <w:r w:rsidRPr="00D556F2">
        <w:rPr>
          <w:b/>
          <w:sz w:val="40"/>
          <w:szCs w:val="40"/>
        </w:rPr>
        <w:t>Privacy</w:t>
      </w:r>
      <w:r w:rsidR="003173E9" w:rsidRPr="00D556F2">
        <w:rPr>
          <w:b/>
          <w:sz w:val="40"/>
          <w:szCs w:val="40"/>
        </w:rPr>
        <w:t xml:space="preserve"> statement </w:t>
      </w:r>
    </w:p>
    <w:p w14:paraId="2322279B" w14:textId="77777777" w:rsidR="003173E9" w:rsidRPr="00D556F2" w:rsidRDefault="003173E9">
      <w:pPr>
        <w:rPr>
          <w:b/>
          <w:sz w:val="36"/>
          <w:szCs w:val="36"/>
        </w:rPr>
      </w:pPr>
      <w:r w:rsidRPr="00D556F2">
        <w:rPr>
          <w:b/>
          <w:sz w:val="36"/>
          <w:szCs w:val="36"/>
        </w:rPr>
        <w:t>About Us</w:t>
      </w:r>
    </w:p>
    <w:p w14:paraId="70563913" w14:textId="77777777" w:rsidR="00843E43" w:rsidRDefault="00843E43">
      <w:r>
        <w:t xml:space="preserve">The </w:t>
      </w:r>
      <w:r w:rsidR="00EF256B">
        <w:t>A</w:t>
      </w:r>
      <w:commentRangeStart w:id="0"/>
      <w:r>
        <w:t xml:space="preserve">pp </w:t>
      </w:r>
      <w:commentRangeEnd w:id="0"/>
      <w:r w:rsidR="00EF256B">
        <w:rPr>
          <w:rStyle w:val="CommentReference"/>
        </w:rPr>
        <w:commentReference w:id="0"/>
      </w:r>
      <w:r>
        <w:t>has been co-designed by the HIV community and UK university researchers.</w:t>
      </w:r>
    </w:p>
    <w:p w14:paraId="36D890F4" w14:textId="77777777" w:rsidR="00843E43" w:rsidRPr="00843E43" w:rsidRDefault="00843E43">
      <w:r>
        <w:t>We aim to:</w:t>
      </w:r>
    </w:p>
    <w:p w14:paraId="2D3DAEA4" w14:textId="77777777" w:rsidR="00843E43" w:rsidRPr="0043182C" w:rsidRDefault="00843E43" w:rsidP="00843E43">
      <w:r>
        <w:t>1. Develop</w:t>
      </w:r>
      <w:r w:rsidRPr="0043182C">
        <w:t xml:space="preserve"> and evaluate new tools that empower people to use their personal </w:t>
      </w:r>
      <w:r>
        <w:t>data</w:t>
      </w:r>
      <w:r w:rsidRPr="0043182C">
        <w:t xml:space="preserve"> for self-managing HIV, in order to live and age well;</w:t>
      </w:r>
    </w:p>
    <w:p w14:paraId="3261A6CA" w14:textId="77777777" w:rsidR="00843E43" w:rsidRPr="0043182C" w:rsidRDefault="00843E43" w:rsidP="00843E43">
      <w:r>
        <w:t xml:space="preserve">2. </w:t>
      </w:r>
      <w:r w:rsidRPr="0043182C">
        <w:t xml:space="preserve">Understand what it means to share this </w:t>
      </w:r>
      <w:r>
        <w:t>personal data</w:t>
      </w:r>
      <w:r w:rsidRPr="0043182C">
        <w:t xml:space="preserve"> with others, including </w:t>
      </w:r>
      <w:commentRangeStart w:id="1"/>
      <w:del w:id="2" w:author="Abigail Durrant" w:date="2020-08-18T09:29:00Z">
        <w:r w:rsidDel="00EF256B">
          <w:delText>other PLHIV</w:delText>
        </w:r>
      </w:del>
      <w:ins w:id="3" w:author="Abigail Durrant" w:date="2020-08-18T09:29:00Z">
        <w:r w:rsidR="00EF256B">
          <w:t>people living with HIV</w:t>
        </w:r>
      </w:ins>
      <w:r>
        <w:t xml:space="preserve"> </w:t>
      </w:r>
      <w:commentRangeEnd w:id="1"/>
      <w:r w:rsidR="00EF256B">
        <w:rPr>
          <w:rStyle w:val="CommentReference"/>
        </w:rPr>
        <w:commentReference w:id="1"/>
      </w:r>
      <w:r>
        <w:t>and health care professionals;</w:t>
      </w:r>
    </w:p>
    <w:p w14:paraId="67486BB9" w14:textId="77777777" w:rsidR="00843E43" w:rsidRPr="0043182C" w:rsidRDefault="00843E43" w:rsidP="00843E43">
      <w:r>
        <w:t xml:space="preserve">3. </w:t>
      </w:r>
      <w:r w:rsidRPr="0043182C">
        <w:t xml:space="preserve">Identify ethical issues associated with Trust, Identity, Privacy and Security related to sharing information and managing stigma and well-being. This will help </w:t>
      </w:r>
      <w:del w:id="4" w:author="Abigail Durrant" w:date="2020-08-18T09:30:00Z">
        <w:r w:rsidRPr="0043182C" w:rsidDel="00E20E21">
          <w:delText xml:space="preserve">us </w:delText>
        </w:r>
      </w:del>
      <w:r w:rsidRPr="0043182C">
        <w:t>to develop responsible processes for conducting technology research</w:t>
      </w:r>
      <w:ins w:id="5" w:author="Abigail Durrant" w:date="2020-08-18T09:30:00Z">
        <w:r w:rsidR="00E20E21">
          <w:t xml:space="preserve"> and developing applications</w:t>
        </w:r>
      </w:ins>
      <w:r w:rsidRPr="0043182C">
        <w:t>.</w:t>
      </w:r>
    </w:p>
    <w:p w14:paraId="605977F7" w14:textId="77777777" w:rsidR="00843E43" w:rsidRPr="0043182C" w:rsidRDefault="00843E43" w:rsidP="00843E43">
      <w:r w:rsidRPr="0043182C">
        <w:t>Whilst our work plan focuses on people living with HIV, it ensures that insights from the research can be of value for understanding barriers to sharing personal information when living with other potentially stigmatised long-term conditions, such as mental health conditions.</w:t>
      </w:r>
    </w:p>
    <w:p w14:paraId="635C1DD0" w14:textId="77777777" w:rsidR="00843E43" w:rsidRDefault="00843E43" w:rsidP="00843E43">
      <w:pPr>
        <w:rPr>
          <w:color w:val="002060"/>
        </w:rPr>
      </w:pPr>
      <w:r w:rsidRPr="0043182C">
        <w:t>For more information about the INTUIT project or to get in touch with the team, please contact us by email</w:t>
      </w:r>
      <w:r>
        <w:rPr>
          <w:rFonts w:ascii="Arial" w:hAnsi="Arial" w:cs="Arial"/>
          <w:color w:val="003333"/>
          <w:shd w:val="clear" w:color="auto" w:fill="FFFFFF"/>
        </w:rPr>
        <w:t>: </w:t>
      </w:r>
      <w:commentRangeStart w:id="6"/>
      <w:r w:rsidR="004D7B69">
        <w:fldChar w:fldCharType="begin"/>
      </w:r>
      <w:r w:rsidR="004D7B69">
        <w:instrText xml:space="preserve"> HYPERLINK "mailto:info@intuitproject.org" \t "_blank" </w:instrText>
      </w:r>
      <w:r w:rsidR="004D7B69">
        <w:fldChar w:fldCharType="separate"/>
      </w:r>
      <w:r w:rsidRPr="00DB3165">
        <w:rPr>
          <w:color w:val="002060"/>
          <w:u w:val="single"/>
        </w:rPr>
        <w:t>info@intuitproject.org</w:t>
      </w:r>
      <w:r w:rsidR="004D7B69">
        <w:rPr>
          <w:color w:val="002060"/>
          <w:u w:val="single"/>
        </w:rPr>
        <w:fldChar w:fldCharType="end"/>
      </w:r>
      <w:r w:rsidRPr="00DB3165">
        <w:rPr>
          <w:color w:val="002060"/>
        </w:rPr>
        <w:t>.</w:t>
      </w:r>
      <w:commentRangeEnd w:id="6"/>
      <w:r w:rsidR="00E20E21">
        <w:rPr>
          <w:rStyle w:val="CommentReference"/>
        </w:rPr>
        <w:commentReference w:id="6"/>
      </w:r>
    </w:p>
    <w:p w14:paraId="5FF0A1A8" w14:textId="77777777" w:rsidR="00843E43" w:rsidRPr="00843E43" w:rsidRDefault="00843E43"/>
    <w:p w14:paraId="2D7695DB" w14:textId="77777777" w:rsidR="003173E9" w:rsidRPr="00D556F2" w:rsidRDefault="003173E9">
      <w:pPr>
        <w:rPr>
          <w:b/>
          <w:sz w:val="36"/>
          <w:szCs w:val="36"/>
        </w:rPr>
      </w:pPr>
      <w:r w:rsidRPr="00D556F2">
        <w:rPr>
          <w:b/>
          <w:sz w:val="36"/>
          <w:szCs w:val="36"/>
        </w:rPr>
        <w:t>Consent and data collection</w:t>
      </w:r>
    </w:p>
    <w:p w14:paraId="395FB4A5" w14:textId="77777777" w:rsidR="00843E43" w:rsidRPr="00D556F2" w:rsidRDefault="00843E43">
      <w:pPr>
        <w:rPr>
          <w:b/>
          <w:sz w:val="32"/>
          <w:szCs w:val="32"/>
        </w:rPr>
      </w:pPr>
      <w:r w:rsidRPr="00D556F2">
        <w:rPr>
          <w:b/>
          <w:sz w:val="32"/>
          <w:szCs w:val="32"/>
        </w:rPr>
        <w:t>Our approach</w:t>
      </w:r>
    </w:p>
    <w:p w14:paraId="09D956F2" w14:textId="155CADA6" w:rsidR="0095479B" w:rsidRDefault="00EB6E9A" w:rsidP="00F72531">
      <w:pPr>
        <w:rPr>
          <w:ins w:id="7" w:author="Dove, Graham" w:date="2020-08-19T11:40:00Z"/>
        </w:rPr>
      </w:pPr>
      <w:ins w:id="8" w:author="Dove, Graham" w:date="2020-08-19T11:30:00Z">
        <w:r>
          <w:t xml:space="preserve">The App enables you to track </w:t>
        </w:r>
      </w:ins>
      <w:ins w:id="9" w:author="Dove, Graham" w:date="2020-08-19T11:31:00Z">
        <w:r>
          <w:t xml:space="preserve">personal data and the My Journey functionality helps you reflect on the data you have collected and spot patterns. </w:t>
        </w:r>
      </w:ins>
      <w:ins w:id="10" w:author="Dove, Graham" w:date="2020-08-19T11:34:00Z">
        <w:r w:rsidR="0095479B">
          <w:t>When you</w:t>
        </w:r>
      </w:ins>
      <w:ins w:id="11" w:author="Dove, Graham" w:date="2020-08-19T11:33:00Z">
        <w:r>
          <w:t xml:space="preserve"> u</w:t>
        </w:r>
        <w:r w:rsidR="0095479B">
          <w:t xml:space="preserve">se these features of the App </w:t>
        </w:r>
      </w:ins>
      <w:ins w:id="12" w:author="Dove, Graham" w:date="2020-08-19T11:35:00Z">
        <w:r w:rsidR="0095479B">
          <w:t xml:space="preserve">none of your personal data leaves your phone and none of it is visible to anybody else. The app also provides an optional Community forum where you can ask questions and have discussions with other people living with HIV. In order to use this </w:t>
        </w:r>
        <w:proofErr w:type="gramStart"/>
        <w:r w:rsidR="0095479B">
          <w:t>forum</w:t>
        </w:r>
        <w:proofErr w:type="gramEnd"/>
        <w:r w:rsidR="0095479B">
          <w:t xml:space="preserve"> we have to securely store </w:t>
        </w:r>
      </w:ins>
      <w:ins w:id="13" w:author="Dove, Graham" w:date="2020-08-19T11:37:00Z">
        <w:r w:rsidR="0095479B">
          <w:t xml:space="preserve">in the cloud </w:t>
        </w:r>
      </w:ins>
      <w:ins w:id="14" w:author="Dove, Graham" w:date="2020-08-19T11:38:00Z">
        <w:r w:rsidR="0095479B">
          <w:t xml:space="preserve">the data </w:t>
        </w:r>
      </w:ins>
      <w:ins w:id="15" w:author="Dove, Graham" w:date="2020-08-19T11:35:00Z">
        <w:r w:rsidR="0095479B">
          <w:t>that you share on the forum with your peers, such as posts and questions</w:t>
        </w:r>
      </w:ins>
      <w:ins w:id="16" w:author="Dove, Graham" w:date="2020-08-19T11:41:00Z">
        <w:r w:rsidR="0095479B">
          <w:t>. We refer to these as ‘community data’</w:t>
        </w:r>
      </w:ins>
      <w:ins w:id="17" w:author="Dove, Graham" w:date="2020-08-19T11:35:00Z">
        <w:r w:rsidR="0095479B">
          <w:t xml:space="preserve">. We will only do this if you give your consent. </w:t>
        </w:r>
      </w:ins>
      <w:ins w:id="18" w:author="Dove, Graham" w:date="2020-08-19T11:38:00Z">
        <w:r w:rsidR="0095479B">
          <w:t>We also ask for your consent to colle</w:t>
        </w:r>
      </w:ins>
      <w:ins w:id="19" w:author="Dove, Graham" w:date="2020-08-19T11:39:00Z">
        <w:r w:rsidR="0095479B">
          <w:t>c</w:t>
        </w:r>
      </w:ins>
      <w:ins w:id="20" w:author="Dove, Graham" w:date="2020-08-19T11:38:00Z">
        <w:r w:rsidR="0095479B">
          <w:t xml:space="preserve">t </w:t>
        </w:r>
      </w:ins>
      <w:ins w:id="21" w:author="Dove, Graham" w:date="2020-08-19T11:41:00Z">
        <w:r w:rsidR="0095479B">
          <w:t xml:space="preserve">anonymous </w:t>
        </w:r>
      </w:ins>
      <w:ins w:id="22" w:author="Dove, Graham" w:date="2020-08-19T11:38:00Z">
        <w:r w:rsidR="0095479B">
          <w:t xml:space="preserve">data about how you use the App, known as </w:t>
        </w:r>
      </w:ins>
      <w:ins w:id="23" w:author="Dove, Graham" w:date="2020-08-19T11:40:00Z">
        <w:r w:rsidR="0095479B">
          <w:t xml:space="preserve">‘analytics data’, </w:t>
        </w:r>
      </w:ins>
      <w:ins w:id="24" w:author="Dove, Graham" w:date="2020-08-19T11:38:00Z">
        <w:r w:rsidR="0095479B">
          <w:t xml:space="preserve">in order </w:t>
        </w:r>
      </w:ins>
      <w:ins w:id="25" w:author="Dove, Graham" w:date="2020-08-19T11:04:00Z">
        <w:r w:rsidR="0095479B">
          <w:t xml:space="preserve">to improve </w:t>
        </w:r>
      </w:ins>
      <w:ins w:id="26" w:author="Dove, Graham" w:date="2020-08-19T11:39:00Z">
        <w:r w:rsidR="0095479B">
          <w:t xml:space="preserve">user experience. </w:t>
        </w:r>
      </w:ins>
    </w:p>
    <w:p w14:paraId="27A1FFBA" w14:textId="00B7868E" w:rsidR="00F72531" w:rsidRDefault="00E20E21" w:rsidP="00F72531">
      <w:ins w:id="27" w:author="Abigail Durrant" w:date="2020-08-18T09:31:00Z">
        <w:del w:id="28" w:author="Dove, Graham" w:date="2020-08-19T11:40:00Z">
          <w:r w:rsidDel="0095479B">
            <w:delText>‘Analytics data’ is descriptive</w:delText>
          </w:r>
        </w:del>
      </w:ins>
      <w:ins w:id="29" w:author="Abigail Durrant" w:date="2020-08-18T09:32:00Z">
        <w:del w:id="30" w:author="Dove, Graham" w:date="2020-08-19T11:40:00Z">
          <w:r w:rsidDel="0095479B">
            <w:delText>, numerical</w:delText>
          </w:r>
        </w:del>
      </w:ins>
      <w:ins w:id="31" w:author="Abigail Durrant" w:date="2020-08-18T09:31:00Z">
        <w:del w:id="32" w:author="Dove, Graham" w:date="2020-08-19T11:40:00Z">
          <w:r w:rsidDel="0095479B">
            <w:delText xml:space="preserve"> </w:delText>
          </w:r>
        </w:del>
      </w:ins>
      <w:ins w:id="33" w:author="Abigail Durrant" w:date="2020-08-18T09:32:00Z">
        <w:del w:id="34" w:author="Dove, Graham" w:date="2020-08-19T11:40:00Z">
          <w:r w:rsidDel="0095479B">
            <w:delText>information about App use</w:delText>
          </w:r>
        </w:del>
      </w:ins>
      <w:ins w:id="35" w:author="Abigail Durrant" w:date="2020-08-18T09:34:00Z">
        <w:del w:id="36" w:author="Dove, Graham" w:date="2020-08-19T11:40:00Z">
          <w:r w:rsidDel="0095479B">
            <w:delText>, coll</w:delText>
          </w:r>
        </w:del>
        <w:del w:id="37" w:author="Dove, Graham" w:date="2020-08-19T11:34:00Z">
          <w:r w:rsidDel="0095479B">
            <w:delText>e</w:delText>
          </w:r>
        </w:del>
        <w:del w:id="38" w:author="Dove, Graham" w:date="2020-08-19T11:40:00Z">
          <w:r w:rsidDel="0095479B">
            <w:delText>cted for statistical analysis</w:delText>
          </w:r>
        </w:del>
      </w:ins>
      <w:ins w:id="39" w:author="Abigail Durrant" w:date="2020-08-18T09:32:00Z">
        <w:del w:id="40" w:author="Dove, Graham" w:date="2020-08-19T11:40:00Z">
          <w:r w:rsidDel="0095479B">
            <w:delText xml:space="preserve">. </w:delText>
          </w:r>
        </w:del>
      </w:ins>
      <w:r w:rsidR="00F72531">
        <w:t xml:space="preserve">If you consent to us collecting </w:t>
      </w:r>
      <w:ins w:id="41" w:author="Dove, Graham" w:date="2020-08-19T11:40:00Z">
        <w:r w:rsidR="0095479B">
          <w:t xml:space="preserve">either </w:t>
        </w:r>
      </w:ins>
      <w:r w:rsidR="00F72531">
        <w:t xml:space="preserve">analytics data </w:t>
      </w:r>
      <w:commentRangeStart w:id="42"/>
      <w:r w:rsidR="00F72531">
        <w:t xml:space="preserve">or </w:t>
      </w:r>
      <w:ins w:id="43" w:author="Dove, Graham" w:date="2020-08-19T11:40:00Z">
        <w:r w:rsidR="0095479B">
          <w:t xml:space="preserve">to store </w:t>
        </w:r>
      </w:ins>
      <w:r w:rsidR="00F72531">
        <w:t xml:space="preserve">community </w:t>
      </w:r>
      <w:proofErr w:type="gramStart"/>
      <w:r w:rsidR="00F72531">
        <w:t>data</w:t>
      </w:r>
      <w:proofErr w:type="gramEnd"/>
      <w:r w:rsidR="00F72531">
        <w:t xml:space="preserve"> </w:t>
      </w:r>
      <w:commentRangeEnd w:id="42"/>
      <w:r>
        <w:rPr>
          <w:rStyle w:val="CommentReference"/>
        </w:rPr>
        <w:commentReference w:id="42"/>
      </w:r>
      <w:r w:rsidR="00F72531">
        <w:t>then we will only process these data in ways that you would reasonably expect:</w:t>
      </w:r>
    </w:p>
    <w:p w14:paraId="0CDC379F" w14:textId="77777777" w:rsidR="00F72531" w:rsidRDefault="00F72531" w:rsidP="00F72531">
      <w:r>
        <w:t xml:space="preserve">a. anonymous analytics data will be processed to investigate how different users use the </w:t>
      </w:r>
      <w:ins w:id="44" w:author="Abigail Durrant" w:date="2020-08-18T09:34:00Z">
        <w:r w:rsidR="00E20E21">
          <w:t>A</w:t>
        </w:r>
      </w:ins>
      <w:del w:id="45" w:author="Abigail Durrant" w:date="2020-08-18T09:34:00Z">
        <w:r w:rsidDel="00E20E21">
          <w:delText>a</w:delText>
        </w:r>
      </w:del>
      <w:r>
        <w:t xml:space="preserve">pp in </w:t>
      </w:r>
      <w:proofErr w:type="gramStart"/>
      <w:r>
        <w:t>order  to</w:t>
      </w:r>
      <w:proofErr w:type="gramEnd"/>
      <w:r>
        <w:t xml:space="preserve"> help us improve </w:t>
      </w:r>
      <w:del w:id="46" w:author="Abigail Durrant" w:date="2020-08-18T09:34:00Z">
        <w:r w:rsidDel="00E20E21">
          <w:delText xml:space="preserve">the </w:delText>
        </w:r>
      </w:del>
      <w:ins w:id="47" w:author="Abigail Durrant" w:date="2020-08-18T09:34:00Z">
        <w:r w:rsidR="00E20E21">
          <w:t xml:space="preserve">its </w:t>
        </w:r>
      </w:ins>
      <w:del w:id="48" w:author="Abigail Durrant" w:date="2020-08-18T09:34:00Z">
        <w:r w:rsidDel="00E20E21">
          <w:delText>app</w:delText>
        </w:r>
      </w:del>
      <w:ins w:id="49" w:author="Abigail Durrant" w:date="2020-08-18T09:34:00Z">
        <w:r w:rsidR="00E20E21">
          <w:t>design.</w:t>
        </w:r>
      </w:ins>
    </w:p>
    <w:p w14:paraId="774E9950" w14:textId="77777777" w:rsidR="00F72531" w:rsidRDefault="00F72531" w:rsidP="00F72531">
      <w:r>
        <w:t xml:space="preserve">b. community posts and other data will not be analysed and only stored </w:t>
      </w:r>
      <w:commentRangeStart w:id="50"/>
      <w:r>
        <w:t xml:space="preserve">in the cloud </w:t>
      </w:r>
      <w:commentRangeEnd w:id="50"/>
      <w:r w:rsidR="00E20E21">
        <w:rPr>
          <w:rStyle w:val="CommentReference"/>
        </w:rPr>
        <w:commentReference w:id="50"/>
      </w:r>
      <w:r>
        <w:t>in order to facilitate community data sharing</w:t>
      </w:r>
    </w:p>
    <w:p w14:paraId="1D5C8801" w14:textId="77777777" w:rsidR="00F72531" w:rsidRDefault="00F72531" w:rsidP="00F72531">
      <w:r>
        <w:t>We do not mislead or deceive people when we collect these personal data.</w:t>
      </w:r>
    </w:p>
    <w:p w14:paraId="01DA3E3F" w14:textId="77777777" w:rsidR="00F72531" w:rsidRPr="00D556F2" w:rsidRDefault="00F72531">
      <w:r>
        <w:lastRenderedPageBreak/>
        <w:t xml:space="preserve">We are open and honest and comply with the transparency obligations of </w:t>
      </w:r>
      <w:ins w:id="51" w:author="Abigail Durrant" w:date="2020-08-18T09:36:00Z">
        <w:r w:rsidR="00E20E21">
          <w:t xml:space="preserve">App </w:t>
        </w:r>
      </w:ins>
      <w:r>
        <w:t>users’ right to be informed about which personal data we collect if users give their consent.</w:t>
      </w:r>
    </w:p>
    <w:p w14:paraId="2C92ACFD" w14:textId="77777777" w:rsidR="00843E43" w:rsidRPr="00D556F2" w:rsidRDefault="00843E43">
      <w:pPr>
        <w:rPr>
          <w:b/>
          <w:sz w:val="32"/>
          <w:szCs w:val="32"/>
        </w:rPr>
      </w:pPr>
      <w:r w:rsidRPr="00D556F2">
        <w:rPr>
          <w:b/>
          <w:sz w:val="32"/>
          <w:szCs w:val="32"/>
        </w:rPr>
        <w:t>How it works</w:t>
      </w:r>
    </w:p>
    <w:p w14:paraId="12031EF0" w14:textId="77777777" w:rsidR="003C633F" w:rsidRDefault="003C633F" w:rsidP="003C633F">
      <w:pPr>
        <w:tabs>
          <w:tab w:val="left" w:pos="2925"/>
        </w:tabs>
      </w:pPr>
      <w:r>
        <w:t xml:space="preserve">When the </w:t>
      </w:r>
      <w:ins w:id="52" w:author="Abigail Durrant" w:date="2020-08-18T09:36:00Z">
        <w:r w:rsidR="00E20E21">
          <w:t>A</w:t>
        </w:r>
      </w:ins>
      <w:del w:id="53" w:author="Abigail Durrant" w:date="2020-08-18T09:36:00Z">
        <w:r w:rsidDel="00E20E21">
          <w:delText>a</w:delText>
        </w:r>
      </w:del>
      <w:r>
        <w:t>pp is initially downloaded it uses three default privacy settings that are designed to protect the privacy of your personal data. You can choose to relax some of the default settings and share some of your personal data.</w:t>
      </w:r>
    </w:p>
    <w:p w14:paraId="1CC68A12" w14:textId="77777777" w:rsidR="003C633F" w:rsidRDefault="003C633F" w:rsidP="003C633F">
      <w:pPr>
        <w:tabs>
          <w:tab w:val="left" w:pos="2925"/>
        </w:tabs>
      </w:pPr>
      <w:r>
        <w:t xml:space="preserve">Before using the </w:t>
      </w:r>
      <w:ins w:id="54" w:author="Abigail Durrant" w:date="2020-08-18T09:36:00Z">
        <w:r w:rsidR="00E20E21">
          <w:t>A</w:t>
        </w:r>
      </w:ins>
      <w:del w:id="55" w:author="Abigail Durrant" w:date="2020-08-18T09:36:00Z">
        <w:r w:rsidDel="00E20E21">
          <w:delText>a</w:delText>
        </w:r>
      </w:del>
      <w:r>
        <w:t>pp, you will be asked if you give consent for:</w:t>
      </w:r>
    </w:p>
    <w:p w14:paraId="07ABA6D0" w14:textId="77777777" w:rsidR="003C633F" w:rsidRDefault="003C633F" w:rsidP="003C633F">
      <w:pPr>
        <w:tabs>
          <w:tab w:val="left" w:pos="2925"/>
        </w:tabs>
      </w:pPr>
      <w:r>
        <w:t xml:space="preserve">a. </w:t>
      </w:r>
      <w:ins w:id="56" w:author="Abigail Durrant" w:date="2020-08-18T09:37:00Z">
        <w:r w:rsidR="00E20E21">
          <w:t>D</w:t>
        </w:r>
      </w:ins>
      <w:del w:id="57" w:author="Abigail Durrant" w:date="2020-08-18T09:37:00Z">
        <w:r w:rsidDel="00E20E21">
          <w:delText>d</w:delText>
        </w:r>
      </w:del>
      <w:r>
        <w:t>ata about how you use the app being stored and processed in the cloud using Amplitude services</w:t>
      </w:r>
    </w:p>
    <w:p w14:paraId="5F2B3DF8" w14:textId="77777777" w:rsidR="003C633F" w:rsidRPr="003C633F" w:rsidRDefault="003C633F" w:rsidP="003C633F">
      <w:pPr>
        <w:tabs>
          <w:tab w:val="left" w:pos="2925"/>
        </w:tabs>
      </w:pPr>
      <w:r>
        <w:t xml:space="preserve">b. </w:t>
      </w:r>
      <w:commentRangeStart w:id="58"/>
      <w:ins w:id="59" w:author="Abigail Durrant" w:date="2020-08-18T09:37:00Z">
        <w:r w:rsidR="00E20E21">
          <w:t>C</w:t>
        </w:r>
      </w:ins>
      <w:del w:id="60" w:author="Abigail Durrant" w:date="2020-08-18T09:37:00Z">
        <w:r w:rsidDel="00E20E21">
          <w:delText>c</w:delText>
        </w:r>
      </w:del>
      <w:r>
        <w:t xml:space="preserve">ommunity content </w:t>
      </w:r>
      <w:commentRangeEnd w:id="58"/>
      <w:r w:rsidR="00E20E21">
        <w:rPr>
          <w:rStyle w:val="CommentReference"/>
        </w:rPr>
        <w:commentReference w:id="58"/>
      </w:r>
      <w:r>
        <w:t xml:space="preserve">to be stored in the cloud using </w:t>
      </w:r>
      <w:proofErr w:type="spellStart"/>
      <w:r>
        <w:t>Send</w:t>
      </w:r>
      <w:ins w:id="61" w:author="Abigail Durrant" w:date="2020-08-18T09:49:00Z">
        <w:r w:rsidR="0061190A">
          <w:t>B</w:t>
        </w:r>
      </w:ins>
      <w:r>
        <w:t>ird</w:t>
      </w:r>
      <w:proofErr w:type="spellEnd"/>
      <w:r>
        <w:t xml:space="preserve"> service. You can use the app to track and annotate personal data without giving consent for either option </w:t>
      </w:r>
      <w:ins w:id="62" w:author="Abigail Durrant" w:date="2020-08-18T09:38:00Z">
        <w:r w:rsidR="00E20E21">
          <w:t>(</w:t>
        </w:r>
      </w:ins>
      <w:r>
        <w:t>a</w:t>
      </w:r>
      <w:ins w:id="63" w:author="Abigail Durrant" w:date="2020-08-18T09:38:00Z">
        <w:r w:rsidR="00E20E21">
          <w:t>)</w:t>
        </w:r>
      </w:ins>
      <w:r>
        <w:t xml:space="preserve"> or </w:t>
      </w:r>
      <w:ins w:id="64" w:author="Abigail Durrant" w:date="2020-08-18T09:38:00Z">
        <w:r w:rsidR="00E20E21">
          <w:t>(</w:t>
        </w:r>
      </w:ins>
      <w:r>
        <w:t>b</w:t>
      </w:r>
      <w:ins w:id="65" w:author="Abigail Durrant" w:date="2020-08-18T09:38:00Z">
        <w:r w:rsidR="00E20E21">
          <w:t>)</w:t>
        </w:r>
      </w:ins>
      <w:r>
        <w:t>.</w:t>
      </w:r>
    </w:p>
    <w:p w14:paraId="18F54D14" w14:textId="77777777" w:rsidR="00843E43" w:rsidRPr="008757D1" w:rsidRDefault="00843E43">
      <w:pPr>
        <w:rPr>
          <w:b/>
          <w:sz w:val="32"/>
          <w:szCs w:val="32"/>
        </w:rPr>
      </w:pPr>
      <w:r w:rsidRPr="008757D1">
        <w:rPr>
          <w:b/>
          <w:sz w:val="32"/>
          <w:szCs w:val="32"/>
        </w:rPr>
        <w:t>Your data rights</w:t>
      </w:r>
    </w:p>
    <w:p w14:paraId="159AC705" w14:textId="77777777" w:rsidR="003C633F" w:rsidRDefault="003C633F">
      <w:r>
        <w:t xml:space="preserve">At any point you can update your consent options (see our approach). If consent for the storage of community data is not given or </w:t>
      </w:r>
      <w:proofErr w:type="gramStart"/>
      <w:r>
        <w:t>withdrawn</w:t>
      </w:r>
      <w:proofErr w:type="gramEnd"/>
      <w:r>
        <w:t xml:space="preserve"> then you will not be able to use the community functionality. Consent settings can be found in the Profile section of the application.  </w:t>
      </w:r>
    </w:p>
    <w:p w14:paraId="6DD1BA9E" w14:textId="77777777" w:rsidR="003C633F" w:rsidRDefault="003C633F">
      <w:r>
        <w:t>A full account of your data rights can be found here</w:t>
      </w:r>
    </w:p>
    <w:p w14:paraId="21F13B42" w14:textId="77777777" w:rsidR="003C633F" w:rsidRPr="003C633F" w:rsidRDefault="003C633F">
      <w:pPr>
        <w:rPr>
          <w:b/>
        </w:rPr>
      </w:pPr>
      <w:r>
        <w:t>LEARN MORE</w:t>
      </w:r>
      <w:r w:rsidR="008757D1">
        <w:t xml:space="preserve"> button</w:t>
      </w:r>
    </w:p>
    <w:p w14:paraId="3E7B1032" w14:textId="77777777" w:rsidR="003C633F" w:rsidRPr="008757D1" w:rsidRDefault="003C633F">
      <w:pPr>
        <w:rPr>
          <w:b/>
          <w:sz w:val="32"/>
          <w:szCs w:val="32"/>
        </w:rPr>
      </w:pPr>
      <w:r w:rsidRPr="008757D1">
        <w:rPr>
          <w:b/>
          <w:sz w:val="32"/>
          <w:szCs w:val="32"/>
        </w:rPr>
        <w:t>Learn more</w:t>
      </w:r>
    </w:p>
    <w:p w14:paraId="12291101" w14:textId="77777777" w:rsidR="00A11F70" w:rsidRDefault="008E63D7" w:rsidP="00A11F70">
      <w:pPr>
        <w:rPr>
          <w:b/>
          <w:sz w:val="28"/>
          <w:szCs w:val="28"/>
        </w:rPr>
      </w:pPr>
      <w:r>
        <w:rPr>
          <w:b/>
          <w:sz w:val="28"/>
          <w:szCs w:val="28"/>
        </w:rPr>
        <w:t>1.</w:t>
      </w:r>
      <w:r w:rsidR="00A11F70">
        <w:rPr>
          <w:b/>
          <w:sz w:val="28"/>
          <w:szCs w:val="28"/>
        </w:rPr>
        <w:t xml:space="preserve"> Right of Access</w:t>
      </w:r>
    </w:p>
    <w:p w14:paraId="4C7E07BD" w14:textId="7BD9E370" w:rsidR="008E63D7" w:rsidRDefault="008E63D7" w:rsidP="00A11F70">
      <w:r>
        <w:t>You</w:t>
      </w:r>
      <w:r w:rsidR="00A11F70">
        <w:t xml:space="preserve"> have the right to access </w:t>
      </w:r>
      <w:r>
        <w:t>any</w:t>
      </w:r>
      <w:r w:rsidR="00A11F70">
        <w:t xml:space="preserve"> personal data which we collect with </w:t>
      </w:r>
      <w:r>
        <w:t>your</w:t>
      </w:r>
      <w:r w:rsidR="00A11F70">
        <w:t xml:space="preserve"> consent. </w:t>
      </w:r>
      <w:r>
        <w:t>You</w:t>
      </w:r>
      <w:r w:rsidR="00A11F70">
        <w:t xml:space="preserve"> can contact us via </w:t>
      </w:r>
      <w:r>
        <w:t xml:space="preserve">email </w:t>
      </w:r>
      <w:hyperlink r:id="rId7" w:history="1">
        <w:r w:rsidRPr="0043204A">
          <w:rPr>
            <w:rStyle w:val="Hyperlink"/>
          </w:rPr>
          <w:t>myData@intuitproject.org</w:t>
        </w:r>
      </w:hyperlink>
      <w:r>
        <w:t xml:space="preserve"> o</w:t>
      </w:r>
      <w:ins w:id="66" w:author="Connor O'Rourke" w:date="2020-08-28T12:03:00Z">
        <w:r w:rsidR="006F7AA5">
          <w:t>r</w:t>
        </w:r>
      </w:ins>
      <w:del w:id="67" w:author="Connor O'Rourke" w:date="2020-08-28T12:03:00Z">
        <w:r w:rsidDel="006F7AA5">
          <w:delText>r</w:delText>
        </w:r>
        <w:r w:rsidR="00A11F70" w:rsidRPr="00A03154" w:rsidDel="006F7AA5">
          <w:rPr>
            <w:color w:val="FF0000"/>
          </w:rPr>
          <w:delText xml:space="preserve"> </w:delText>
        </w:r>
        <w:r w:rsidR="00A11F70" w:rsidDel="006F7AA5">
          <w:delText>or</w:delText>
        </w:r>
      </w:del>
      <w:r w:rsidR="00A11F70">
        <w:t xml:space="preserve"> verbally via </w:t>
      </w:r>
      <w:bookmarkStart w:id="68" w:name="_GoBack"/>
      <w:r w:rsidR="00A11F70">
        <w:t>telephone</w:t>
      </w:r>
      <w:bookmarkEnd w:id="68"/>
      <w:r w:rsidR="00A11F70">
        <w:t xml:space="preserve"> </w:t>
      </w:r>
      <w:ins w:id="69" w:author="Connor O'Rourke" w:date="2020-08-28T11:46:00Z">
        <w:r w:rsidR="006F7AA5">
          <w:t>(the phone number can be found</w:t>
        </w:r>
      </w:ins>
      <w:ins w:id="70" w:author="Connor O'Rourke" w:date="2020-08-28T11:47:00Z">
        <w:r w:rsidR="006F7AA5">
          <w:t xml:space="preserve"> in the in-app privacy statement</w:t>
        </w:r>
      </w:ins>
      <w:ins w:id="71" w:author="Connor O'Rourke" w:date="2020-08-28T11:46:00Z">
        <w:r w:rsidR="006F7AA5">
          <w:t>)</w:t>
        </w:r>
      </w:ins>
      <w:ins w:id="72" w:author="Connor O'Rourke" w:date="2020-08-28T11:47:00Z">
        <w:r w:rsidR="006F7AA5">
          <w:t xml:space="preserve"> </w:t>
        </w:r>
      </w:ins>
      <w:del w:id="73" w:author="Connor O'Rourke" w:date="2020-08-28T11:46:00Z">
        <w:r w:rsidR="00A11F70" w:rsidRPr="00A03154" w:rsidDel="006F7AA5">
          <w:rPr>
            <w:color w:val="FF0000"/>
          </w:rPr>
          <w:delText>&lt;add phone number here&gt;</w:delText>
        </w:r>
        <w:r w:rsidR="00A11F70" w:rsidDel="006F7AA5">
          <w:delText xml:space="preserve"> </w:delText>
        </w:r>
      </w:del>
      <w:r w:rsidR="00A11F70">
        <w:t xml:space="preserve">and ask for all the </w:t>
      </w:r>
      <w:r>
        <w:t>personal</w:t>
      </w:r>
      <w:r w:rsidR="00A11F70">
        <w:t xml:space="preserve"> data that we have collected. </w:t>
      </w:r>
    </w:p>
    <w:p w14:paraId="19FBB63A" w14:textId="77777777" w:rsidR="00A11F70" w:rsidRDefault="00A11F70" w:rsidP="00A11F70">
      <w:r>
        <w:t xml:space="preserve">We will email all of the collected information within one month of receiving the </w:t>
      </w:r>
      <w:proofErr w:type="gramStart"/>
      <w:r>
        <w:t>request, but</w:t>
      </w:r>
      <w:proofErr w:type="gramEnd"/>
      <w:r>
        <w:t xml:space="preserve"> aim to do it without undue delay. We will not charge a fee for providing this information.</w:t>
      </w:r>
    </w:p>
    <w:p w14:paraId="688A9D5E" w14:textId="77777777" w:rsidR="00A11F70" w:rsidRDefault="008E63D7" w:rsidP="00A11F70">
      <w:pPr>
        <w:rPr>
          <w:b/>
          <w:sz w:val="28"/>
          <w:szCs w:val="28"/>
        </w:rPr>
      </w:pPr>
      <w:r>
        <w:rPr>
          <w:b/>
          <w:sz w:val="28"/>
          <w:szCs w:val="28"/>
        </w:rPr>
        <w:t xml:space="preserve">2. </w:t>
      </w:r>
      <w:r w:rsidR="00A11F70">
        <w:rPr>
          <w:b/>
          <w:sz w:val="28"/>
          <w:szCs w:val="28"/>
        </w:rPr>
        <w:t>Right of Rectification</w:t>
      </w:r>
    </w:p>
    <w:p w14:paraId="28C4183C" w14:textId="6E2EEF53" w:rsidR="00A11F70" w:rsidRDefault="008E63D7" w:rsidP="00A11F70">
      <w:pPr>
        <w:rPr>
          <w:b/>
          <w:sz w:val="28"/>
          <w:szCs w:val="28"/>
        </w:rPr>
      </w:pPr>
      <w:r>
        <w:t>You</w:t>
      </w:r>
      <w:r w:rsidR="00A11F70">
        <w:t xml:space="preserve"> have the right to ask for any inaccurate personal data to be rectified. Data is inaccurate if it is incorrect or misleading as to any matter of fact.</w:t>
      </w:r>
      <w:r>
        <w:t xml:space="preserve"> You can contact </w:t>
      </w:r>
      <w:del w:id="74" w:author="Abigail Durrant" w:date="2020-08-18T09:37:00Z">
        <w:r w:rsidDel="00E20E21">
          <w:delText xml:space="preserve">us </w:delText>
        </w:r>
      </w:del>
      <w:ins w:id="75" w:author="Abigail Durrant" w:date="2020-08-18T09:37:00Z">
        <w:r w:rsidR="00E20E21">
          <w:t xml:space="preserve">the research team </w:t>
        </w:r>
      </w:ins>
      <w:r>
        <w:t xml:space="preserve">via email </w:t>
      </w:r>
      <w:commentRangeStart w:id="76"/>
      <w:r w:rsidR="004D7B69">
        <w:fldChar w:fldCharType="begin"/>
      </w:r>
      <w:r w:rsidR="004D7B69">
        <w:instrText xml:space="preserve"> HYPERLINK "mailto:myData@intuitproject.org" </w:instrText>
      </w:r>
      <w:r w:rsidR="004D7B69">
        <w:fldChar w:fldCharType="separate"/>
      </w:r>
      <w:r w:rsidRPr="0043204A">
        <w:rPr>
          <w:rStyle w:val="Hyperlink"/>
        </w:rPr>
        <w:t>myData@intuitproject.org</w:t>
      </w:r>
      <w:r w:rsidR="004D7B69">
        <w:rPr>
          <w:rStyle w:val="Hyperlink"/>
        </w:rPr>
        <w:fldChar w:fldCharType="end"/>
      </w:r>
      <w:commentRangeEnd w:id="76"/>
      <w:r w:rsidR="0061190A">
        <w:rPr>
          <w:rStyle w:val="CommentReference"/>
        </w:rPr>
        <w:commentReference w:id="76"/>
      </w:r>
      <w:r>
        <w:t xml:space="preserve"> or</w:t>
      </w:r>
      <w:r w:rsidRPr="00A03154">
        <w:rPr>
          <w:color w:val="FF0000"/>
        </w:rPr>
        <w:t xml:space="preserve"> </w:t>
      </w:r>
      <w:del w:id="77" w:author="Abigail Durrant" w:date="2020-08-18T09:37:00Z">
        <w:r w:rsidDel="00E20E21">
          <w:delText>or verbally via</w:delText>
        </w:r>
      </w:del>
      <w:ins w:id="78" w:author="Abigail Durrant" w:date="2020-08-18T09:37:00Z">
        <w:r w:rsidR="00E20E21">
          <w:t>by</w:t>
        </w:r>
      </w:ins>
      <w:r>
        <w:t xml:space="preserve"> telephone </w:t>
      </w:r>
      <w:ins w:id="79" w:author="Connor O'Rourke" w:date="2020-08-28T12:03:00Z">
        <w:r w:rsidR="00AF2B41">
          <w:t>(the phone number can be found in the in-app privacy statement)</w:t>
        </w:r>
        <w:r w:rsidR="00AF2B41">
          <w:t>.</w:t>
        </w:r>
      </w:ins>
      <w:del w:id="80" w:author="Connor O'Rourke" w:date="2020-08-28T12:03:00Z">
        <w:r w:rsidRPr="00A03154" w:rsidDel="00AF2B41">
          <w:rPr>
            <w:color w:val="FF0000"/>
          </w:rPr>
          <w:delText>&lt;add phone number here&gt;</w:delText>
        </w:r>
        <w:r w:rsidDel="00AF2B41">
          <w:rPr>
            <w:color w:val="FF0000"/>
          </w:rPr>
          <w:delText>.</w:delText>
        </w:r>
      </w:del>
    </w:p>
    <w:p w14:paraId="05E27DA8" w14:textId="77777777" w:rsidR="00A11F70" w:rsidRDefault="008E63D7" w:rsidP="00A11F70">
      <w:pPr>
        <w:rPr>
          <w:b/>
          <w:sz w:val="28"/>
          <w:szCs w:val="28"/>
        </w:rPr>
      </w:pPr>
      <w:r>
        <w:rPr>
          <w:b/>
          <w:sz w:val="28"/>
          <w:szCs w:val="28"/>
        </w:rPr>
        <w:t>3.</w:t>
      </w:r>
      <w:r w:rsidR="00A11F70">
        <w:rPr>
          <w:b/>
          <w:sz w:val="28"/>
          <w:szCs w:val="28"/>
        </w:rPr>
        <w:t xml:space="preserve"> Right of Erasure</w:t>
      </w:r>
    </w:p>
    <w:p w14:paraId="5CFB50EC" w14:textId="77777777" w:rsidR="00A11F70" w:rsidRDefault="008E63D7" w:rsidP="00A11F70">
      <w:r>
        <w:t>You</w:t>
      </w:r>
      <w:r w:rsidR="00A11F70">
        <w:t xml:space="preserve"> can delete any personal data that has been collected by the </w:t>
      </w:r>
      <w:ins w:id="81" w:author="Abigail Durrant" w:date="2020-08-18T09:37:00Z">
        <w:r w:rsidR="00E20E21">
          <w:t>A</w:t>
        </w:r>
      </w:ins>
      <w:del w:id="82" w:author="Abigail Durrant" w:date="2020-08-18T09:37:00Z">
        <w:r w:rsidR="00A11F70" w:rsidDel="00E20E21">
          <w:delText>a</w:delText>
        </w:r>
      </w:del>
      <w:r w:rsidR="00A11F70">
        <w:t>pp:</w:t>
      </w:r>
    </w:p>
    <w:p w14:paraId="305C6519" w14:textId="77777777" w:rsidR="00A11F70" w:rsidRDefault="00A11F70" w:rsidP="00A11F70">
      <w:r>
        <w:t xml:space="preserve">a. </w:t>
      </w:r>
      <w:ins w:id="83" w:author="Abigail Durrant" w:date="2020-08-18T09:37:00Z">
        <w:r w:rsidR="00E20E21">
          <w:t>A</w:t>
        </w:r>
      </w:ins>
      <w:del w:id="84" w:author="Abigail Durrant" w:date="2020-08-18T09:37:00Z">
        <w:r w:rsidDel="00E20E21">
          <w:delText>a</w:delText>
        </w:r>
      </w:del>
      <w:r>
        <w:t xml:space="preserve">nalytics data on how </w:t>
      </w:r>
      <w:r w:rsidR="008E63D7">
        <w:t>you</w:t>
      </w:r>
      <w:r>
        <w:t xml:space="preserve"> use the </w:t>
      </w:r>
      <w:ins w:id="85" w:author="Abigail Durrant" w:date="2020-08-18T09:37:00Z">
        <w:r w:rsidR="00E20E21">
          <w:t>A</w:t>
        </w:r>
      </w:ins>
      <w:del w:id="86" w:author="Abigail Durrant" w:date="2020-08-18T09:37:00Z">
        <w:r w:rsidDel="00E20E21">
          <w:delText>a</w:delText>
        </w:r>
      </w:del>
      <w:r>
        <w:t>pp</w:t>
      </w:r>
      <w:ins w:id="87" w:author="Abigail Durrant" w:date="2020-08-18T09:37:00Z">
        <w:r w:rsidR="00E20E21">
          <w:t>;</w:t>
        </w:r>
      </w:ins>
    </w:p>
    <w:p w14:paraId="639F311E" w14:textId="77777777" w:rsidR="00A11F70" w:rsidRDefault="00A11F70" w:rsidP="00A11F70">
      <w:r>
        <w:t xml:space="preserve">b. </w:t>
      </w:r>
      <w:ins w:id="88" w:author="Abigail Durrant" w:date="2020-08-18T09:37:00Z">
        <w:r w:rsidR="00E20E21">
          <w:t>P</w:t>
        </w:r>
      </w:ins>
      <w:del w:id="89" w:author="Abigail Durrant" w:date="2020-08-18T09:37:00Z">
        <w:r w:rsidDel="00E20E21">
          <w:delText>p</w:delText>
        </w:r>
      </w:del>
      <w:r>
        <w:t xml:space="preserve">osts and other community </w:t>
      </w:r>
      <w:r w:rsidR="008E63D7">
        <w:t>content.</w:t>
      </w:r>
    </w:p>
    <w:p w14:paraId="6D2C3F36" w14:textId="30EF124B" w:rsidR="00A11F70" w:rsidRDefault="00A11F70" w:rsidP="00A11F70">
      <w:pPr>
        <w:rPr>
          <w:b/>
          <w:sz w:val="28"/>
          <w:szCs w:val="28"/>
        </w:rPr>
      </w:pPr>
      <w:r>
        <w:t xml:space="preserve">These personal data can be erased in the </w:t>
      </w:r>
      <w:r w:rsidR="008E63D7">
        <w:t>Profile</w:t>
      </w:r>
      <w:r>
        <w:t xml:space="preserve"> section of the </w:t>
      </w:r>
      <w:ins w:id="90" w:author="Abigail Durrant" w:date="2020-08-18T09:38:00Z">
        <w:r w:rsidR="00E20E21">
          <w:t>A</w:t>
        </w:r>
      </w:ins>
      <w:del w:id="91" w:author="Abigail Durrant" w:date="2020-08-18T09:38:00Z">
        <w:r w:rsidDel="00E20E21">
          <w:delText>a</w:delText>
        </w:r>
      </w:del>
      <w:r>
        <w:t xml:space="preserve">pp. Alternatively, </w:t>
      </w:r>
      <w:r w:rsidR="008E63D7">
        <w:t>you</w:t>
      </w:r>
      <w:r>
        <w:t xml:space="preserve"> can co</w:t>
      </w:r>
      <w:r w:rsidR="008E63D7">
        <w:t xml:space="preserve">ntact us via the </w:t>
      </w:r>
      <w:ins w:id="92" w:author="Abigail Durrant" w:date="2020-08-18T09:38:00Z">
        <w:r w:rsidR="00E20E21">
          <w:t>A</w:t>
        </w:r>
      </w:ins>
      <w:del w:id="93" w:author="Abigail Durrant" w:date="2020-08-18T09:38:00Z">
        <w:r w:rsidR="008E63D7" w:rsidDel="00E20E21">
          <w:delText>a</w:delText>
        </w:r>
      </w:del>
      <w:r w:rsidR="008E63D7">
        <w:t>pp, via email myData@intuitproject.org</w:t>
      </w:r>
      <w:r w:rsidRPr="00A03154">
        <w:rPr>
          <w:color w:val="FF0000"/>
        </w:rPr>
        <w:t xml:space="preserve"> </w:t>
      </w:r>
      <w:r>
        <w:t xml:space="preserve">or verbally via telephone </w:t>
      </w:r>
      <w:ins w:id="94" w:author="Connor O'Rourke" w:date="2020-08-28T12:04:00Z">
        <w:r w:rsidR="00AF2B41">
          <w:t xml:space="preserve">(the phone number can </w:t>
        </w:r>
        <w:r w:rsidR="00AF2B41">
          <w:lastRenderedPageBreak/>
          <w:t xml:space="preserve">be found in the in-app privacy statement) </w:t>
        </w:r>
      </w:ins>
      <w:del w:id="95" w:author="Connor O'Rourke" w:date="2020-08-28T12:04:00Z">
        <w:r w:rsidRPr="00A03154" w:rsidDel="00AF2B41">
          <w:rPr>
            <w:color w:val="FF0000"/>
          </w:rPr>
          <w:delText>&lt;add phone number here&gt;</w:delText>
        </w:r>
      </w:del>
      <w:r>
        <w:t xml:space="preserve"> and ask for the analytics data or community </w:t>
      </w:r>
      <w:r w:rsidR="008E63D7">
        <w:t>content</w:t>
      </w:r>
      <w:del w:id="96" w:author="Abigail Durrant" w:date="2020-08-18T09:55:00Z">
        <w:r w:rsidR="008E63D7" w:rsidDel="0061190A">
          <w:delText>t</w:delText>
        </w:r>
      </w:del>
      <w:r>
        <w:t xml:space="preserve"> to be erased. Once erased these data cannot be restored.</w:t>
      </w:r>
    </w:p>
    <w:p w14:paraId="5581E95C" w14:textId="77777777" w:rsidR="00A11F70" w:rsidRDefault="008E63D7" w:rsidP="00A11F70">
      <w:pPr>
        <w:rPr>
          <w:b/>
          <w:sz w:val="28"/>
          <w:szCs w:val="28"/>
        </w:rPr>
      </w:pPr>
      <w:r>
        <w:rPr>
          <w:b/>
          <w:sz w:val="28"/>
          <w:szCs w:val="28"/>
        </w:rPr>
        <w:t xml:space="preserve">4. </w:t>
      </w:r>
      <w:r w:rsidR="00A11F70">
        <w:rPr>
          <w:b/>
          <w:sz w:val="28"/>
          <w:szCs w:val="28"/>
        </w:rPr>
        <w:t xml:space="preserve"> Right of Portability</w:t>
      </w:r>
    </w:p>
    <w:p w14:paraId="73E25A3E" w14:textId="5BF26BF0" w:rsidR="00A11F70" w:rsidRDefault="008E63D7">
      <w:pPr>
        <w:rPr>
          <w:ins w:id="97" w:author="Abigail Durrant" w:date="2020-08-18T09:51:00Z"/>
        </w:rPr>
      </w:pPr>
      <w:r>
        <w:t>You</w:t>
      </w:r>
      <w:r w:rsidR="00A11F70">
        <w:t xml:space="preserve"> have the right to request a copy of all the personal data we have collected with </w:t>
      </w:r>
      <w:del w:id="98" w:author="Abigail Durrant" w:date="2020-08-18T09:41:00Z">
        <w:r w:rsidR="00A11F70" w:rsidDel="00E20E21">
          <w:delText xml:space="preserve">their </w:delText>
        </w:r>
      </w:del>
      <w:ins w:id="99" w:author="Abigail Durrant" w:date="2020-08-18T09:41:00Z">
        <w:r w:rsidR="00E20E21">
          <w:t xml:space="preserve">your </w:t>
        </w:r>
      </w:ins>
      <w:r w:rsidR="00A11F70">
        <w:t xml:space="preserve">consent. </w:t>
      </w:r>
      <w:r>
        <w:t>You</w:t>
      </w:r>
      <w:r w:rsidR="00A11F70">
        <w:t xml:space="preserve"> can contact us </w:t>
      </w:r>
      <w:r>
        <w:t>via email myData@intuitproject.org</w:t>
      </w:r>
      <w:r w:rsidR="00A11F70" w:rsidRPr="00A03154">
        <w:rPr>
          <w:color w:val="FF0000"/>
        </w:rPr>
        <w:t xml:space="preserve"> </w:t>
      </w:r>
      <w:r w:rsidR="00A11F70">
        <w:t xml:space="preserve">or verbally via telephone </w:t>
      </w:r>
      <w:ins w:id="100" w:author="Connor O'Rourke" w:date="2020-08-28T12:04:00Z">
        <w:r w:rsidR="00AF2B41">
          <w:t xml:space="preserve">(the phone number can be found in the in-app privacy statement) </w:t>
        </w:r>
      </w:ins>
      <w:del w:id="101" w:author="Connor O'Rourke" w:date="2020-08-28T12:04:00Z">
        <w:r w:rsidR="00A11F70" w:rsidRPr="00A03154" w:rsidDel="00AF2B41">
          <w:rPr>
            <w:color w:val="FF0000"/>
          </w:rPr>
          <w:delText>&lt;add phone number here&gt;</w:delText>
        </w:r>
      </w:del>
      <w:r w:rsidR="00A11F70">
        <w:t xml:space="preserve"> and ask for a copy of all  the personal data that we have collected with </w:t>
      </w:r>
      <w:r>
        <w:t>your</w:t>
      </w:r>
      <w:r w:rsidR="00A11F70">
        <w:t xml:space="preserve"> consent.</w:t>
      </w:r>
    </w:p>
    <w:p w14:paraId="4DACE4F9" w14:textId="77777777" w:rsidR="0061190A" w:rsidRPr="004D7B69" w:rsidRDefault="0061190A" w:rsidP="0061190A">
      <w:pPr>
        <w:rPr>
          <w:rFonts w:ascii="Calibri" w:hAnsi="Calibri" w:cs="Calibri"/>
          <w:rPrChange w:id="102" w:author="Abigail Durrant" w:date="2020-08-18T09:58:00Z">
            <w:rPr/>
          </w:rPrChange>
        </w:rPr>
      </w:pPr>
      <w:ins w:id="103" w:author="Abigail Durrant" w:date="2020-08-18T09:55:00Z">
        <w:r w:rsidRPr="004D7B69">
          <w:rPr>
            <w:rFonts w:ascii="Calibri" w:hAnsi="Calibri" w:cs="Calibri"/>
            <w:rPrChange w:id="104" w:author="Abigail Durrant" w:date="2020-08-18T09:57:00Z">
              <w:rPr/>
            </w:rPrChange>
          </w:rPr>
          <w:t>More information from the Infor</w:t>
        </w:r>
        <w:r w:rsidR="004D7B69" w:rsidRPr="004D7B69">
          <w:rPr>
            <w:rFonts w:ascii="Calibri" w:hAnsi="Calibri" w:cs="Calibri"/>
            <w:rPrChange w:id="105" w:author="Abigail Durrant" w:date="2020-08-18T09:57:00Z">
              <w:rPr/>
            </w:rPrChange>
          </w:rPr>
          <w:t>mation Commissioners Office</w:t>
        </w:r>
      </w:ins>
      <w:ins w:id="106" w:author="Abigail Durrant" w:date="2020-08-18T09:56:00Z">
        <w:r w:rsidR="004D7B69" w:rsidRPr="004D7B69">
          <w:rPr>
            <w:rFonts w:ascii="Calibri" w:hAnsi="Calibri" w:cs="Calibri"/>
            <w:rPrChange w:id="107" w:author="Abigail Durrant" w:date="2020-08-18T09:57:00Z">
              <w:rPr/>
            </w:rPrChange>
          </w:rPr>
          <w:t xml:space="preserve"> (ICO)</w:t>
        </w:r>
      </w:ins>
      <w:ins w:id="108" w:author="Abigail Durrant" w:date="2020-08-18T09:55:00Z">
        <w:r w:rsidRPr="004D7B69">
          <w:rPr>
            <w:rFonts w:ascii="Calibri" w:hAnsi="Calibri" w:cs="Calibri"/>
            <w:rPrChange w:id="109" w:author="Abigail Durrant" w:date="2020-08-18T09:57:00Z">
              <w:rPr/>
            </w:rPrChange>
          </w:rPr>
          <w:t xml:space="preserve"> about your right</w:t>
        </w:r>
      </w:ins>
      <w:ins w:id="110" w:author="Abigail Durrant" w:date="2020-08-18T09:57:00Z">
        <w:r w:rsidR="004D7B69" w:rsidRPr="004D7B69">
          <w:rPr>
            <w:rFonts w:ascii="Calibri" w:hAnsi="Calibri" w:cs="Calibri"/>
            <w:rPrChange w:id="111" w:author="Abigail Durrant" w:date="2020-08-18T09:57:00Z">
              <w:rPr/>
            </w:rPrChange>
          </w:rPr>
          <w:t xml:space="preserve"> to be informed </w:t>
        </w:r>
      </w:ins>
      <w:ins w:id="112" w:author="Abigail Durrant" w:date="2020-08-18T09:55:00Z">
        <w:r w:rsidRPr="004D7B69">
          <w:rPr>
            <w:rFonts w:ascii="Calibri" w:hAnsi="Calibri" w:cs="Calibri"/>
            <w:rPrChange w:id="113" w:author="Abigail Durrant" w:date="2020-08-18T09:57:00Z">
              <w:rPr/>
            </w:rPrChange>
          </w:rPr>
          <w:t>as a data subject can be found at this link</w:t>
        </w:r>
      </w:ins>
      <w:ins w:id="114" w:author="Abigail Durrant" w:date="2020-08-18T09:56:00Z">
        <w:r w:rsidR="004D7B69" w:rsidRPr="004D7B69">
          <w:rPr>
            <w:rFonts w:ascii="Calibri" w:hAnsi="Calibri" w:cs="Calibri"/>
            <w:rPrChange w:id="115" w:author="Abigail Durrant" w:date="2020-08-18T09:57:00Z">
              <w:rPr/>
            </w:rPrChange>
          </w:rPr>
          <w:t xml:space="preserve">: </w:t>
        </w:r>
      </w:ins>
      <w:ins w:id="116" w:author="Abigail Durrant" w:date="2020-08-18T09:57:00Z">
        <w:r w:rsidR="004D7B69" w:rsidRPr="004D7B69">
          <w:rPr>
            <w:rFonts w:ascii="Calibri" w:eastAsia="Times New Roman" w:hAnsi="Calibri" w:cs="Calibri"/>
            <w:color w:val="0000FF"/>
            <w:u w:val="single"/>
            <w:rPrChange w:id="117" w:author="Abigail Durrant" w:date="2020-08-18T09:57:00Z">
              <w:rPr>
                <w:rFonts w:ascii="Segoe UI" w:eastAsia="Times New Roman" w:hAnsi="Segoe UI" w:cs="Segoe UI"/>
                <w:color w:val="0000FF"/>
                <w:sz w:val="21"/>
                <w:szCs w:val="21"/>
                <w:u w:val="single"/>
              </w:rPr>
            </w:rPrChange>
          </w:rPr>
          <w:fldChar w:fldCharType="begin"/>
        </w:r>
        <w:r w:rsidR="004D7B69" w:rsidRPr="004D7B69">
          <w:rPr>
            <w:rFonts w:ascii="Calibri" w:eastAsia="Times New Roman" w:hAnsi="Calibri" w:cs="Calibri"/>
            <w:color w:val="0000FF"/>
            <w:u w:val="single"/>
            <w:rPrChange w:id="118" w:author="Abigail Durrant" w:date="2020-08-18T09:57:00Z">
              <w:rPr>
                <w:rFonts w:ascii="Segoe UI" w:eastAsia="Times New Roman" w:hAnsi="Segoe UI" w:cs="Segoe UI"/>
                <w:color w:val="0000FF"/>
                <w:sz w:val="21"/>
                <w:szCs w:val="21"/>
                <w:u w:val="single"/>
              </w:rPr>
            </w:rPrChange>
          </w:rPr>
          <w:instrText xml:space="preserve"> HYPERLINK "</w:instrText>
        </w:r>
      </w:ins>
      <w:ins w:id="119" w:author="Abigail Durrant" w:date="2020-08-18T09:56:00Z">
        <w:r w:rsidR="004D7B69" w:rsidRPr="004D7B69">
          <w:rPr>
            <w:rFonts w:ascii="Calibri" w:eastAsia="Times New Roman" w:hAnsi="Calibri" w:cs="Calibri"/>
            <w:color w:val="0000FF"/>
            <w:u w:val="single"/>
            <w:rPrChange w:id="120" w:author="Abigail Durrant" w:date="2020-08-18T09:57:00Z">
              <w:rPr>
                <w:rFonts w:ascii="Segoe UI" w:eastAsia="Times New Roman" w:hAnsi="Segoe UI" w:cs="Segoe UI"/>
                <w:color w:val="0000FF"/>
                <w:sz w:val="21"/>
                <w:szCs w:val="21"/>
                <w:u w:val="single"/>
              </w:rPr>
            </w:rPrChange>
          </w:rPr>
          <w:instrText>https://ico.org.uk/for-organisations/guide-to-data-protection/guide-to-the-general-data-protection-regulation-gdpr/individual-rights/right-to-be-informed/</w:instrText>
        </w:r>
      </w:ins>
      <w:ins w:id="121" w:author="Abigail Durrant" w:date="2020-08-18T09:57:00Z">
        <w:r w:rsidR="004D7B69" w:rsidRPr="004D7B69">
          <w:rPr>
            <w:rFonts w:ascii="Calibri" w:eastAsia="Times New Roman" w:hAnsi="Calibri" w:cs="Calibri"/>
            <w:color w:val="0000FF"/>
            <w:u w:val="single"/>
            <w:rPrChange w:id="122" w:author="Abigail Durrant" w:date="2020-08-18T09:57:00Z">
              <w:rPr>
                <w:rFonts w:ascii="Segoe UI" w:eastAsia="Times New Roman" w:hAnsi="Segoe UI" w:cs="Segoe UI"/>
                <w:color w:val="0000FF"/>
                <w:sz w:val="21"/>
                <w:szCs w:val="21"/>
                <w:u w:val="single"/>
              </w:rPr>
            </w:rPrChange>
          </w:rPr>
          <w:instrText xml:space="preserve">" </w:instrText>
        </w:r>
        <w:r w:rsidR="004D7B69" w:rsidRPr="004D7B69">
          <w:rPr>
            <w:rFonts w:ascii="Calibri" w:eastAsia="Times New Roman" w:hAnsi="Calibri" w:cs="Calibri"/>
            <w:color w:val="0000FF"/>
            <w:u w:val="single"/>
            <w:rPrChange w:id="123" w:author="Abigail Durrant" w:date="2020-08-18T09:57:00Z">
              <w:rPr>
                <w:rFonts w:ascii="Segoe UI" w:eastAsia="Times New Roman" w:hAnsi="Segoe UI" w:cs="Segoe UI"/>
                <w:color w:val="0000FF"/>
                <w:sz w:val="21"/>
                <w:szCs w:val="21"/>
                <w:u w:val="single"/>
              </w:rPr>
            </w:rPrChange>
          </w:rPr>
          <w:fldChar w:fldCharType="separate"/>
        </w:r>
      </w:ins>
      <w:ins w:id="124" w:author="Abigail Durrant" w:date="2020-08-18T09:56:00Z">
        <w:r w:rsidR="004D7B69" w:rsidRPr="004D7B69">
          <w:rPr>
            <w:rStyle w:val="Hyperlink"/>
            <w:rFonts w:ascii="Calibri" w:eastAsia="Times New Roman" w:hAnsi="Calibri" w:cs="Calibri"/>
            <w:rPrChange w:id="125" w:author="Abigail Durrant" w:date="2020-08-18T09:57:00Z">
              <w:rPr>
                <w:rStyle w:val="Hyperlink"/>
                <w:rFonts w:ascii="Segoe UI" w:eastAsia="Times New Roman" w:hAnsi="Segoe UI" w:cs="Segoe UI"/>
                <w:sz w:val="21"/>
                <w:szCs w:val="21"/>
              </w:rPr>
            </w:rPrChange>
          </w:rPr>
          <w:t>https://ico.org.uk/for-organisations/guide-to-data-protection/guide-to-the-general-data-protection-regulation-gdpr/individual-rights/right-to-be-informed/</w:t>
        </w:r>
      </w:ins>
      <w:ins w:id="126" w:author="Abigail Durrant" w:date="2020-08-18T09:57:00Z">
        <w:r w:rsidR="004D7B69" w:rsidRPr="004D7B69">
          <w:rPr>
            <w:rFonts w:ascii="Calibri" w:eastAsia="Times New Roman" w:hAnsi="Calibri" w:cs="Calibri"/>
            <w:color w:val="0000FF"/>
            <w:u w:val="single"/>
            <w:rPrChange w:id="127" w:author="Abigail Durrant" w:date="2020-08-18T09:57:00Z">
              <w:rPr>
                <w:rFonts w:ascii="Segoe UI" w:eastAsia="Times New Roman" w:hAnsi="Segoe UI" w:cs="Segoe UI"/>
                <w:color w:val="0000FF"/>
                <w:sz w:val="21"/>
                <w:szCs w:val="21"/>
                <w:u w:val="single"/>
              </w:rPr>
            </w:rPrChange>
          </w:rPr>
          <w:fldChar w:fldCharType="end"/>
        </w:r>
        <w:r w:rsidR="004D7B69">
          <w:rPr>
            <w:rFonts w:ascii="Calibri" w:eastAsia="Times New Roman" w:hAnsi="Calibri" w:cs="Calibri"/>
            <w:color w:val="0000FF"/>
            <w:u w:val="single"/>
          </w:rPr>
          <w:t>.</w:t>
        </w:r>
      </w:ins>
    </w:p>
    <w:p w14:paraId="7CD90663" w14:textId="77777777" w:rsidR="00843E43" w:rsidRPr="008757D1" w:rsidRDefault="00843E43">
      <w:pPr>
        <w:rPr>
          <w:b/>
          <w:sz w:val="32"/>
          <w:szCs w:val="32"/>
        </w:rPr>
      </w:pPr>
      <w:r w:rsidRPr="008757D1">
        <w:rPr>
          <w:b/>
          <w:sz w:val="32"/>
          <w:szCs w:val="32"/>
        </w:rPr>
        <w:t>How your data is stored</w:t>
      </w:r>
    </w:p>
    <w:p w14:paraId="2CD6ED51" w14:textId="77777777" w:rsidR="00843E43" w:rsidRDefault="008E63D7">
      <w:proofErr w:type="gramStart"/>
      <w:r>
        <w:t>All of</w:t>
      </w:r>
      <w:proofErr w:type="gramEnd"/>
      <w:r>
        <w:t xml:space="preserve"> your tracked personal data is only stored on your mobile device. We store only the minimum amount of other data required for the </w:t>
      </w:r>
      <w:ins w:id="128" w:author="Abigail Durrant" w:date="2020-08-18T09:41:00Z">
        <w:r w:rsidR="00E20E21">
          <w:t>A</w:t>
        </w:r>
      </w:ins>
      <w:del w:id="129" w:author="Abigail Durrant" w:date="2020-08-18T09:41:00Z">
        <w:r w:rsidDel="00E20E21">
          <w:delText>a</w:delText>
        </w:r>
      </w:del>
      <w:r>
        <w:t>pp to work properly outside of this.</w:t>
      </w:r>
    </w:p>
    <w:p w14:paraId="4C5AFEE3" w14:textId="77777777" w:rsidR="008E63D7" w:rsidRDefault="008E63D7">
      <w:r>
        <w:t>A full list of the stored data items can be found here:</w:t>
      </w:r>
    </w:p>
    <w:p w14:paraId="59F128B9" w14:textId="77777777" w:rsidR="008E63D7" w:rsidRPr="003C633F" w:rsidRDefault="008E63D7" w:rsidP="008E63D7">
      <w:pPr>
        <w:rPr>
          <w:b/>
        </w:rPr>
      </w:pPr>
      <w:r>
        <w:t>LEARN MORE</w:t>
      </w:r>
      <w:r w:rsidR="008757D1">
        <w:t xml:space="preserve"> but</w:t>
      </w:r>
      <w:ins w:id="130" w:author="Abigail Durrant" w:date="2020-08-18T09:41:00Z">
        <w:r w:rsidR="00E20E21">
          <w:t>t</w:t>
        </w:r>
      </w:ins>
      <w:r w:rsidR="008757D1">
        <w:t>on</w:t>
      </w:r>
    </w:p>
    <w:p w14:paraId="13B42E61" w14:textId="77777777" w:rsidR="008E63D7" w:rsidRPr="008757D1" w:rsidRDefault="008E63D7" w:rsidP="008E63D7">
      <w:pPr>
        <w:rPr>
          <w:b/>
          <w:sz w:val="32"/>
          <w:szCs w:val="32"/>
        </w:rPr>
      </w:pPr>
      <w:r w:rsidRPr="008757D1">
        <w:rPr>
          <w:b/>
          <w:sz w:val="32"/>
          <w:szCs w:val="32"/>
        </w:rPr>
        <w:t>Learn more</w:t>
      </w:r>
    </w:p>
    <w:p w14:paraId="02640BAB" w14:textId="77777777" w:rsidR="008E63D7" w:rsidRPr="008757D1" w:rsidRDefault="008E63D7">
      <w:pPr>
        <w:rPr>
          <w:b/>
          <w:sz w:val="32"/>
          <w:szCs w:val="32"/>
        </w:rPr>
      </w:pPr>
      <w:r w:rsidRPr="008757D1">
        <w:rPr>
          <w:b/>
          <w:sz w:val="32"/>
          <w:szCs w:val="32"/>
        </w:rPr>
        <w:t>What is stored</w:t>
      </w:r>
    </w:p>
    <w:p w14:paraId="53205D16" w14:textId="77777777" w:rsidR="00250F2F" w:rsidRPr="00EC3E71" w:rsidRDefault="00250F2F">
      <w:pPr>
        <w:rPr>
          <w:b/>
          <w:sz w:val="28"/>
          <w:szCs w:val="28"/>
        </w:rPr>
      </w:pPr>
      <w:r w:rsidRPr="00EC3E71">
        <w:rPr>
          <w:b/>
          <w:sz w:val="28"/>
          <w:szCs w:val="28"/>
        </w:rPr>
        <w:t>Username</w:t>
      </w:r>
    </w:p>
    <w:p w14:paraId="1B9FF727" w14:textId="57F47635" w:rsidR="00250F2F" w:rsidRPr="00EC3E71" w:rsidRDefault="00250F2F">
      <w:pPr>
        <w:rPr>
          <w:rFonts w:eastAsiaTheme="minorEastAsia"/>
        </w:rPr>
      </w:pPr>
      <w:r w:rsidRPr="00EC3E71">
        <w:rPr>
          <w:rFonts w:eastAsiaTheme="minorEastAsia"/>
        </w:rPr>
        <w:t xml:space="preserve">The name you use to sign up for the application. </w:t>
      </w:r>
      <w:del w:id="131" w:author="Dove, Graham" w:date="2020-08-19T11:53:00Z">
        <w:r w:rsidRPr="00EC3E71" w:rsidDel="00EC3E71">
          <w:rPr>
            <w:rFonts w:eastAsiaTheme="minorEastAsia"/>
          </w:rPr>
          <w:delText>This does not need to be your real name or even your email.</w:delText>
        </w:r>
      </w:del>
      <w:ins w:id="132" w:author="Dove, Graham" w:date="2020-08-19T11:53:00Z">
        <w:r w:rsidR="00EC3E71">
          <w:rPr>
            <w:rFonts w:eastAsiaTheme="minorEastAsia"/>
          </w:rPr>
          <w:t>You will be provided with a Study Email that we would like you to use as the username.</w:t>
        </w:r>
      </w:ins>
      <w:r w:rsidRPr="00EC3E71">
        <w:rPr>
          <w:rFonts w:eastAsiaTheme="minorEastAsia"/>
        </w:rPr>
        <w:t xml:space="preserve"> </w:t>
      </w:r>
      <w:del w:id="133" w:author="Dove, Graham" w:date="2020-08-19T11:53:00Z">
        <w:r w:rsidRPr="00EC3E71" w:rsidDel="00EC3E71">
          <w:rPr>
            <w:rFonts w:eastAsiaTheme="minorEastAsia"/>
          </w:rPr>
          <w:delText>By not using your</w:delText>
        </w:r>
      </w:del>
      <w:ins w:id="134" w:author="Dove, Graham" w:date="2020-08-19T11:53:00Z">
        <w:r w:rsidR="00EC3E71">
          <w:rPr>
            <w:rFonts w:eastAsiaTheme="minorEastAsia"/>
          </w:rPr>
          <w:t xml:space="preserve">If you do not use this </w:t>
        </w:r>
      </w:ins>
      <w:r w:rsidRPr="00EC3E71">
        <w:rPr>
          <w:rFonts w:eastAsiaTheme="minorEastAsia"/>
        </w:rPr>
        <w:t xml:space="preserve"> email</w:t>
      </w:r>
      <w:ins w:id="135" w:author="Dove, Graham" w:date="2020-08-19T11:53:00Z">
        <w:r w:rsidR="00EC3E71">
          <w:rPr>
            <w:rFonts w:eastAsiaTheme="minorEastAsia"/>
          </w:rPr>
          <w:t xml:space="preserve"> then</w:t>
        </w:r>
      </w:ins>
      <w:del w:id="136" w:author="Dove, Graham" w:date="2020-08-19T11:53:00Z">
        <w:r w:rsidRPr="00EC3E71" w:rsidDel="00EC3E71">
          <w:rPr>
            <w:rFonts w:eastAsiaTheme="minorEastAsia"/>
          </w:rPr>
          <w:delText>,</w:delText>
        </w:r>
      </w:del>
      <w:r w:rsidRPr="00EC3E71">
        <w:rPr>
          <w:rFonts w:eastAsiaTheme="minorEastAsia"/>
        </w:rPr>
        <w:t xml:space="preserve"> password recovery options </w:t>
      </w:r>
      <w:r w:rsidRPr="00EC3E71">
        <w:rPr>
          <w:rFonts w:eastAsiaTheme="minorEastAsia"/>
          <w:rPrChange w:id="137" w:author="Dove, Graham" w:date="2020-08-19T11:52:00Z">
            <w:rPr>
              <w:rFonts w:eastAsiaTheme="minorEastAsia"/>
              <w:color w:val="000000" w:themeColor="text1"/>
            </w:rPr>
          </w:rPrChange>
        </w:rPr>
        <w:t xml:space="preserve">will be limited which prevents </w:t>
      </w:r>
      <w:commentRangeStart w:id="138"/>
      <w:del w:id="139" w:author="Dove, Graham" w:date="2020-08-19T11:42:00Z">
        <w:r w:rsidRPr="00EC3E71" w:rsidDel="0095479B">
          <w:rPr>
            <w:rFonts w:eastAsiaTheme="minorEastAsia"/>
          </w:rPr>
          <w:delText xml:space="preserve">PHI </w:delText>
        </w:r>
      </w:del>
      <w:commentRangeEnd w:id="138"/>
      <w:ins w:id="140" w:author="Dove, Graham" w:date="2020-08-19T11:42:00Z">
        <w:r w:rsidR="0095479B" w:rsidRPr="00EC3E71">
          <w:rPr>
            <w:rFonts w:eastAsiaTheme="minorEastAsia"/>
            <w:rPrChange w:id="141" w:author="Dove, Graham" w:date="2020-08-19T11:52:00Z">
              <w:rPr>
                <w:rFonts w:eastAsiaTheme="minorEastAsia"/>
                <w:color w:val="FF0000"/>
              </w:rPr>
            </w:rPrChange>
          </w:rPr>
          <w:t xml:space="preserve">the personal data you have tracked and the data you have shared on the Community forum </w:t>
        </w:r>
      </w:ins>
      <w:r w:rsidR="0061190A" w:rsidRPr="00EC3E71">
        <w:rPr>
          <w:rStyle w:val="CommentReference"/>
        </w:rPr>
        <w:commentReference w:id="138"/>
      </w:r>
      <w:r w:rsidRPr="00EC3E71">
        <w:rPr>
          <w:rFonts w:eastAsiaTheme="minorEastAsia"/>
        </w:rPr>
        <w:t>from being available if you lose your password.</w:t>
      </w:r>
    </w:p>
    <w:p w14:paraId="62D95BB2" w14:textId="77777777" w:rsidR="00250F2F" w:rsidRPr="00EC3E71" w:rsidRDefault="00250F2F">
      <w:pPr>
        <w:rPr>
          <w:rFonts w:eastAsiaTheme="minorEastAsia"/>
        </w:rPr>
      </w:pPr>
      <w:r w:rsidRPr="00EC3E71">
        <w:rPr>
          <w:rFonts w:eastAsiaTheme="minorEastAsia"/>
        </w:rPr>
        <w:t>Storage location: Firebase authentication</w:t>
      </w:r>
    </w:p>
    <w:p w14:paraId="479FB546" w14:textId="77777777" w:rsidR="00250F2F" w:rsidRDefault="00250F2F" w:rsidP="00250F2F">
      <w:pPr>
        <w:rPr>
          <w:b/>
          <w:sz w:val="28"/>
          <w:szCs w:val="28"/>
        </w:rPr>
      </w:pPr>
      <w:r>
        <w:rPr>
          <w:b/>
          <w:sz w:val="28"/>
          <w:szCs w:val="28"/>
        </w:rPr>
        <w:t>Password</w:t>
      </w:r>
    </w:p>
    <w:p w14:paraId="54FA10B3" w14:textId="77777777" w:rsidR="00250F2F" w:rsidRPr="00133FBD" w:rsidRDefault="00250F2F" w:rsidP="00250F2F">
      <w:pPr>
        <w:rPr>
          <w:rFonts w:eastAsiaTheme="minorEastAsia"/>
          <w:color w:val="000000" w:themeColor="text1"/>
        </w:rPr>
      </w:pPr>
      <w:r w:rsidRPr="7CED0E3D">
        <w:rPr>
          <w:rFonts w:eastAsiaTheme="minorEastAsia"/>
        </w:rPr>
        <w:t xml:space="preserve">The password you use to sign up/log in to the application. To increase the security of your account, ensure the password is strong. </w:t>
      </w:r>
      <w:r w:rsidRPr="00133FBD">
        <w:rPr>
          <w:rFonts w:eastAsiaTheme="minorEastAsia"/>
          <w:color w:val="000000" w:themeColor="text1"/>
        </w:rPr>
        <w:t>The application will provide guidelines to ensure a strong password: A length greater than eight characters, at least one symbol, at least one upper case character, at least one number, the password is not used for other services.</w:t>
      </w:r>
    </w:p>
    <w:p w14:paraId="185F8DCE" w14:textId="77777777" w:rsidR="00250F2F" w:rsidRDefault="00250F2F" w:rsidP="00250F2F">
      <w:pPr>
        <w:rPr>
          <w:b/>
          <w:sz w:val="28"/>
          <w:szCs w:val="28"/>
        </w:rPr>
      </w:pPr>
      <w:r w:rsidRPr="00133FBD">
        <w:rPr>
          <w:rFonts w:eastAsiaTheme="minorEastAsia"/>
          <w:color w:val="000000" w:themeColor="text1"/>
        </w:rPr>
        <w:t>Firebase does not store the password itself but stores a salted hash of the password. If Firebase had a data breach the usernames and passwords would be protected.</w:t>
      </w:r>
    </w:p>
    <w:p w14:paraId="24CFC518" w14:textId="77777777" w:rsidR="00250F2F" w:rsidRDefault="00250F2F" w:rsidP="00250F2F">
      <w:pPr>
        <w:rPr>
          <w:rFonts w:eastAsiaTheme="minorEastAsia"/>
        </w:rPr>
      </w:pPr>
      <w:r>
        <w:rPr>
          <w:rFonts w:eastAsiaTheme="minorEastAsia"/>
        </w:rPr>
        <w:t>Storage location: Firebase authentication</w:t>
      </w:r>
      <w:ins w:id="142" w:author="Abigail Durrant" w:date="2020-08-18T09:48:00Z">
        <w:r w:rsidR="0061190A">
          <w:rPr>
            <w:rFonts w:eastAsiaTheme="minorEastAsia"/>
          </w:rPr>
          <w:t>.</w:t>
        </w:r>
      </w:ins>
    </w:p>
    <w:p w14:paraId="51C8F878" w14:textId="77777777" w:rsidR="00250F2F" w:rsidRDefault="00250F2F" w:rsidP="00250F2F">
      <w:pPr>
        <w:rPr>
          <w:b/>
          <w:sz w:val="28"/>
          <w:szCs w:val="28"/>
        </w:rPr>
      </w:pPr>
      <w:r>
        <w:rPr>
          <w:b/>
          <w:sz w:val="28"/>
          <w:szCs w:val="28"/>
        </w:rPr>
        <w:t xml:space="preserve">Database of tracked personal data, including the </w:t>
      </w:r>
      <w:r w:rsidR="00FA7E1B">
        <w:rPr>
          <w:b/>
          <w:sz w:val="28"/>
          <w:szCs w:val="28"/>
        </w:rPr>
        <w:t>diary</w:t>
      </w:r>
    </w:p>
    <w:p w14:paraId="25F0E9C3" w14:textId="77777777" w:rsidR="00FA7E1B" w:rsidRDefault="00FA7E1B" w:rsidP="00250F2F">
      <w:pPr>
        <w:rPr>
          <w:b/>
          <w:sz w:val="28"/>
          <w:szCs w:val="28"/>
        </w:rPr>
      </w:pPr>
      <w:r w:rsidRPr="7CED0E3D">
        <w:rPr>
          <w:rFonts w:eastAsiaTheme="minorEastAsia"/>
        </w:rPr>
        <w:t xml:space="preserve">The </w:t>
      </w:r>
      <w:r w:rsidRPr="00133FBD">
        <w:rPr>
          <w:rFonts w:eastAsiaTheme="minorEastAsia"/>
          <w:color w:val="000000" w:themeColor="text1"/>
        </w:rPr>
        <w:t xml:space="preserve">categories </w:t>
      </w:r>
      <w:r>
        <w:rPr>
          <w:rFonts w:eastAsiaTheme="minorEastAsia"/>
          <w:color w:val="000000" w:themeColor="text1"/>
        </w:rPr>
        <w:t>people</w:t>
      </w:r>
      <w:r w:rsidRPr="00133FBD">
        <w:rPr>
          <w:rFonts w:eastAsiaTheme="minorEastAsia"/>
          <w:color w:val="000000" w:themeColor="text1"/>
        </w:rPr>
        <w:t xml:space="preserve"> are tracking. e.g</w:t>
      </w:r>
      <w:ins w:id="143" w:author="Abigail Durrant" w:date="2020-08-18T09:48:00Z">
        <w:r w:rsidR="0061190A">
          <w:rPr>
            <w:rFonts w:eastAsiaTheme="minorEastAsia"/>
            <w:color w:val="000000" w:themeColor="text1"/>
          </w:rPr>
          <w:t>.</w:t>
        </w:r>
      </w:ins>
      <w:r w:rsidRPr="00133FBD">
        <w:rPr>
          <w:rFonts w:eastAsiaTheme="minorEastAsia"/>
          <w:color w:val="000000" w:themeColor="text1"/>
        </w:rPr>
        <w:t xml:space="preserve"> Mood, Sleep, </w:t>
      </w:r>
      <w:del w:id="144" w:author="Abigail Durrant" w:date="2020-08-18T09:48:00Z">
        <w:r w:rsidDel="0061190A">
          <w:rPr>
            <w:rFonts w:eastAsiaTheme="minorEastAsia"/>
            <w:color w:val="000000" w:themeColor="text1"/>
          </w:rPr>
          <w:delText xml:space="preserve">whether </w:delText>
        </w:r>
      </w:del>
      <w:ins w:id="145" w:author="Abigail Durrant" w:date="2020-08-18T09:48:00Z">
        <w:r w:rsidR="0061190A">
          <w:rPr>
            <w:rFonts w:eastAsiaTheme="minorEastAsia"/>
            <w:color w:val="000000" w:themeColor="text1"/>
          </w:rPr>
          <w:t xml:space="preserve">if </w:t>
        </w:r>
      </w:ins>
      <w:r w:rsidRPr="00133FBD">
        <w:rPr>
          <w:rFonts w:eastAsiaTheme="minorEastAsia"/>
          <w:color w:val="000000" w:themeColor="text1"/>
        </w:rPr>
        <w:t xml:space="preserve">Medication </w:t>
      </w:r>
      <w:r>
        <w:rPr>
          <w:rFonts w:eastAsiaTheme="minorEastAsia"/>
          <w:color w:val="000000" w:themeColor="text1"/>
        </w:rPr>
        <w:t xml:space="preserve">has been </w:t>
      </w:r>
      <w:r w:rsidRPr="00133FBD">
        <w:rPr>
          <w:rFonts w:eastAsiaTheme="minorEastAsia"/>
          <w:color w:val="000000" w:themeColor="text1"/>
        </w:rPr>
        <w:t>taken</w:t>
      </w:r>
      <w:r>
        <w:rPr>
          <w:rFonts w:eastAsiaTheme="minorEastAsia"/>
          <w:color w:val="000000" w:themeColor="text1"/>
        </w:rPr>
        <w:t>,</w:t>
      </w:r>
      <w:r w:rsidRPr="00133FBD">
        <w:rPr>
          <w:rFonts w:eastAsiaTheme="minorEastAsia"/>
          <w:color w:val="000000" w:themeColor="text1"/>
        </w:rPr>
        <w:t xml:space="preserve"> and the associated data that is recorded using the </w:t>
      </w:r>
      <w:ins w:id="146" w:author="Abigail Durrant" w:date="2020-08-18T09:48:00Z">
        <w:r w:rsidR="0061190A">
          <w:rPr>
            <w:rFonts w:eastAsiaTheme="minorEastAsia"/>
            <w:color w:val="000000" w:themeColor="text1"/>
          </w:rPr>
          <w:t>A</w:t>
        </w:r>
      </w:ins>
      <w:del w:id="147" w:author="Abigail Durrant" w:date="2020-08-18T09:48:00Z">
        <w:r w:rsidRPr="00133FBD" w:rsidDel="0061190A">
          <w:rPr>
            <w:rFonts w:eastAsiaTheme="minorEastAsia"/>
            <w:color w:val="000000" w:themeColor="text1"/>
          </w:rPr>
          <w:delText>a</w:delText>
        </w:r>
      </w:del>
      <w:r w:rsidRPr="00133FBD">
        <w:rPr>
          <w:rFonts w:eastAsiaTheme="minorEastAsia"/>
          <w:color w:val="000000" w:themeColor="text1"/>
        </w:rPr>
        <w:t>pp</w:t>
      </w:r>
      <w:ins w:id="148" w:author="Abigail Durrant" w:date="2020-08-18T09:48:00Z">
        <w:r w:rsidR="0061190A">
          <w:rPr>
            <w:rFonts w:eastAsiaTheme="minorEastAsia"/>
            <w:color w:val="000000" w:themeColor="text1"/>
          </w:rPr>
          <w:t>.</w:t>
        </w:r>
      </w:ins>
    </w:p>
    <w:p w14:paraId="2644B356" w14:textId="77777777" w:rsidR="00FA7E1B" w:rsidRDefault="00FA7E1B" w:rsidP="00FA7E1B">
      <w:pPr>
        <w:rPr>
          <w:rFonts w:eastAsiaTheme="minorEastAsia"/>
        </w:rPr>
      </w:pPr>
      <w:r>
        <w:rPr>
          <w:rFonts w:eastAsiaTheme="minorEastAsia"/>
        </w:rPr>
        <w:lastRenderedPageBreak/>
        <w:t>Storage location: Mobile device persistent storage</w:t>
      </w:r>
      <w:ins w:id="149" w:author="Abigail Durrant" w:date="2020-08-18T09:48:00Z">
        <w:r w:rsidR="0061190A">
          <w:rPr>
            <w:rFonts w:eastAsiaTheme="minorEastAsia"/>
          </w:rPr>
          <w:t>.</w:t>
        </w:r>
      </w:ins>
    </w:p>
    <w:p w14:paraId="34A0A762" w14:textId="77777777" w:rsidR="00250F2F" w:rsidRPr="00250F2F" w:rsidRDefault="00FA7E1B">
      <w:pPr>
        <w:rPr>
          <w:sz w:val="28"/>
          <w:szCs w:val="28"/>
        </w:rPr>
      </w:pPr>
      <w:r>
        <w:rPr>
          <w:b/>
          <w:sz w:val="28"/>
          <w:szCs w:val="28"/>
        </w:rPr>
        <w:t>Confirmed HIV status</w:t>
      </w:r>
    </w:p>
    <w:p w14:paraId="12423CD6" w14:textId="77777777" w:rsidR="003173E9" w:rsidRDefault="00FA7E1B">
      <w:pPr>
        <w:rPr>
          <w:rFonts w:eastAsiaTheme="minorEastAsia"/>
        </w:rPr>
      </w:pPr>
      <w:r w:rsidRPr="7CED0E3D">
        <w:rPr>
          <w:rFonts w:eastAsiaTheme="minorEastAsia"/>
        </w:rPr>
        <w:t xml:space="preserve">Whether the user has been verified by an authorised third party. </w:t>
      </w:r>
      <w:r w:rsidRPr="00FA7E1B">
        <w:rPr>
          <w:rFonts w:eastAsiaTheme="minorEastAsia"/>
        </w:rPr>
        <w:t>This will be stored when the status authorisation is implemented. It’s not intended to build this for the evaluation.</w:t>
      </w:r>
    </w:p>
    <w:p w14:paraId="1224963E" w14:textId="77777777" w:rsidR="00FA7E1B" w:rsidRDefault="00FA7E1B" w:rsidP="00FA7E1B">
      <w:pPr>
        <w:rPr>
          <w:rFonts w:eastAsiaTheme="minorEastAsia"/>
        </w:rPr>
      </w:pPr>
      <w:r>
        <w:rPr>
          <w:rFonts w:eastAsiaTheme="minorEastAsia"/>
        </w:rPr>
        <w:t>Storage location: Mobile device persistent storage</w:t>
      </w:r>
      <w:ins w:id="150" w:author="Abigail Durrant" w:date="2020-08-18T09:48:00Z">
        <w:r w:rsidR="0061190A">
          <w:rPr>
            <w:rFonts w:eastAsiaTheme="minorEastAsia"/>
          </w:rPr>
          <w:t>.</w:t>
        </w:r>
      </w:ins>
    </w:p>
    <w:p w14:paraId="20A47A5A" w14:textId="77777777" w:rsidR="003504A8" w:rsidRDefault="003504A8" w:rsidP="00FA7E1B">
      <w:pPr>
        <w:rPr>
          <w:b/>
          <w:sz w:val="28"/>
          <w:szCs w:val="28"/>
        </w:rPr>
      </w:pPr>
      <w:r>
        <w:rPr>
          <w:b/>
          <w:sz w:val="28"/>
          <w:szCs w:val="28"/>
        </w:rPr>
        <w:t>Data sharing nickname and profile picture</w:t>
      </w:r>
    </w:p>
    <w:p w14:paraId="60F6A084" w14:textId="77777777" w:rsidR="003504A8" w:rsidRDefault="00171503" w:rsidP="00FA7E1B">
      <w:pPr>
        <w:rPr>
          <w:rFonts w:eastAsiaTheme="minorEastAsia"/>
        </w:rPr>
      </w:pPr>
      <w:r>
        <w:rPr>
          <w:rFonts w:eastAsiaTheme="minorEastAsia"/>
        </w:rPr>
        <w:t>The name you select which is how you appear to the other members when using the P2P functionality.</w:t>
      </w:r>
    </w:p>
    <w:p w14:paraId="7078CF47" w14:textId="77777777" w:rsidR="00171503" w:rsidRDefault="00171503" w:rsidP="00FA7E1B">
      <w:pPr>
        <w:rPr>
          <w:rFonts w:eastAsiaTheme="minorEastAsia"/>
        </w:rPr>
      </w:pPr>
      <w:r>
        <w:rPr>
          <w:rFonts w:eastAsiaTheme="minorEastAsia"/>
        </w:rPr>
        <w:t xml:space="preserve">Storage location: </w:t>
      </w:r>
      <w:proofErr w:type="spellStart"/>
      <w:r>
        <w:rPr>
          <w:rFonts w:eastAsiaTheme="minorEastAsia"/>
        </w:rPr>
        <w:t>SendBird</w:t>
      </w:r>
      <w:proofErr w:type="spellEnd"/>
      <w:ins w:id="151" w:author="Abigail Durrant" w:date="2020-08-18T09:48:00Z">
        <w:r w:rsidR="0061190A">
          <w:rPr>
            <w:rFonts w:eastAsiaTheme="minorEastAsia"/>
          </w:rPr>
          <w:t>,</w:t>
        </w:r>
      </w:ins>
    </w:p>
    <w:p w14:paraId="65B4C323" w14:textId="77777777" w:rsidR="00FA7E1B" w:rsidRDefault="00FA7E1B">
      <w:pPr>
        <w:rPr>
          <w:b/>
          <w:sz w:val="28"/>
          <w:szCs w:val="28"/>
        </w:rPr>
      </w:pPr>
      <w:r>
        <w:rPr>
          <w:b/>
          <w:sz w:val="28"/>
          <w:szCs w:val="28"/>
        </w:rPr>
        <w:t>Data sharing posts, tips and comments</w:t>
      </w:r>
    </w:p>
    <w:p w14:paraId="62AF08BA" w14:textId="77777777" w:rsidR="00FA7E1B" w:rsidRDefault="00FA7E1B">
      <w:pPr>
        <w:rPr>
          <w:rFonts w:eastAsiaTheme="minorEastAsia"/>
        </w:rPr>
      </w:pPr>
      <w:r w:rsidRPr="7CED0E3D">
        <w:rPr>
          <w:rFonts w:eastAsiaTheme="minorEastAsia"/>
        </w:rPr>
        <w:t>Encrypted questions asked by users regarding their PHI.</w:t>
      </w:r>
      <w:r>
        <w:rPr>
          <w:rFonts w:eastAsiaTheme="minorEastAsia"/>
        </w:rPr>
        <w:t xml:space="preserve"> Also associated tracker data if they choose to attach it to posts and tips</w:t>
      </w:r>
    </w:p>
    <w:p w14:paraId="6FEEC0CD" w14:textId="77777777" w:rsidR="00FA7E1B" w:rsidRDefault="00FA7E1B">
      <w:pPr>
        <w:rPr>
          <w:rFonts w:eastAsiaTheme="minorEastAsia"/>
        </w:rPr>
      </w:pPr>
      <w:r>
        <w:rPr>
          <w:rFonts w:eastAsiaTheme="minorEastAsia"/>
        </w:rPr>
        <w:t xml:space="preserve">Storage location: </w:t>
      </w:r>
      <w:proofErr w:type="spellStart"/>
      <w:r>
        <w:rPr>
          <w:rFonts w:eastAsiaTheme="minorEastAsia"/>
        </w:rPr>
        <w:t>SendBird</w:t>
      </w:r>
      <w:proofErr w:type="spellEnd"/>
    </w:p>
    <w:p w14:paraId="356774A1" w14:textId="77777777" w:rsidR="00FA7E1B" w:rsidRDefault="00FA7E1B">
      <w:pPr>
        <w:rPr>
          <w:rFonts w:eastAsiaTheme="minorEastAsia"/>
        </w:rPr>
      </w:pPr>
      <w:r>
        <w:rPr>
          <w:b/>
          <w:sz w:val="28"/>
          <w:szCs w:val="28"/>
        </w:rPr>
        <w:t>Post likes and communities followed</w:t>
      </w:r>
    </w:p>
    <w:p w14:paraId="5CF21D94" w14:textId="77777777" w:rsidR="00FA7E1B" w:rsidRDefault="00FA7E1B">
      <w:pPr>
        <w:rPr>
          <w:rFonts w:eastAsiaTheme="minorEastAsia"/>
        </w:rPr>
      </w:pPr>
      <w:r>
        <w:rPr>
          <w:rFonts w:eastAsiaTheme="minorEastAsia"/>
        </w:rPr>
        <w:t xml:space="preserve">Users’ Firebase ID, which is also used for </w:t>
      </w:r>
      <w:proofErr w:type="spellStart"/>
      <w:r>
        <w:rPr>
          <w:rFonts w:eastAsiaTheme="minorEastAsia"/>
        </w:rPr>
        <w:t>Sendbird</w:t>
      </w:r>
      <w:proofErr w:type="spellEnd"/>
    </w:p>
    <w:p w14:paraId="4F658F7B" w14:textId="77777777" w:rsidR="00FA7E1B" w:rsidRDefault="00FA7E1B">
      <w:pPr>
        <w:rPr>
          <w:rFonts w:eastAsiaTheme="minorEastAsia"/>
        </w:rPr>
      </w:pPr>
      <w:r>
        <w:rPr>
          <w:rFonts w:eastAsiaTheme="minorEastAsia"/>
        </w:rPr>
        <w:t>Storage location: Firebase</w:t>
      </w:r>
    </w:p>
    <w:p w14:paraId="063E3DED" w14:textId="77777777" w:rsidR="00916B30" w:rsidRDefault="00916B30">
      <w:pPr>
        <w:rPr>
          <w:rFonts w:eastAsiaTheme="minorEastAsia"/>
        </w:rPr>
      </w:pPr>
    </w:p>
    <w:p w14:paraId="1CDA5137" w14:textId="77777777" w:rsidR="003173E9" w:rsidRDefault="00916B30">
      <w:pPr>
        <w:rPr>
          <w:b/>
          <w:sz w:val="28"/>
          <w:szCs w:val="28"/>
        </w:rPr>
      </w:pPr>
      <w:r>
        <w:rPr>
          <w:b/>
          <w:sz w:val="28"/>
          <w:szCs w:val="28"/>
        </w:rPr>
        <w:t>Direct messages to peers</w:t>
      </w:r>
    </w:p>
    <w:p w14:paraId="7E6A7395" w14:textId="77777777" w:rsidR="00916B30" w:rsidRDefault="00916B30" w:rsidP="00916B30">
      <w:pPr>
        <w:rPr>
          <w:rFonts w:eastAsiaTheme="minorEastAsia"/>
        </w:rPr>
      </w:pPr>
      <w:r>
        <w:rPr>
          <w:rFonts w:eastAsiaTheme="minorEastAsia"/>
        </w:rPr>
        <w:t>Encrypted private communications between users regarding their personal data.</w:t>
      </w:r>
    </w:p>
    <w:p w14:paraId="54E11BB4" w14:textId="77777777" w:rsidR="00916B30" w:rsidRDefault="00916B30" w:rsidP="00916B30">
      <w:pPr>
        <w:rPr>
          <w:rFonts w:eastAsiaTheme="minorEastAsia"/>
        </w:rPr>
      </w:pPr>
      <w:r>
        <w:rPr>
          <w:rFonts w:eastAsiaTheme="minorEastAsia"/>
        </w:rPr>
        <w:t xml:space="preserve">Storage location: </w:t>
      </w:r>
      <w:proofErr w:type="spellStart"/>
      <w:r>
        <w:rPr>
          <w:rFonts w:eastAsiaTheme="minorEastAsia"/>
        </w:rPr>
        <w:t>SendBird</w:t>
      </w:r>
      <w:proofErr w:type="spellEnd"/>
    </w:p>
    <w:p w14:paraId="5AF0BCE7" w14:textId="77777777" w:rsidR="00916B30" w:rsidRDefault="00916B30" w:rsidP="00916B30">
      <w:pPr>
        <w:rPr>
          <w:b/>
          <w:sz w:val="28"/>
          <w:szCs w:val="28"/>
        </w:rPr>
      </w:pPr>
      <w:r>
        <w:rPr>
          <w:b/>
          <w:sz w:val="28"/>
          <w:szCs w:val="28"/>
        </w:rPr>
        <w:t>App usage data (</w:t>
      </w:r>
      <w:ins w:id="152" w:author="Abigail Durrant" w:date="2020-08-18T09:49:00Z">
        <w:r w:rsidR="0061190A">
          <w:rPr>
            <w:b/>
            <w:sz w:val="28"/>
            <w:szCs w:val="28"/>
          </w:rPr>
          <w:t xml:space="preserve">for </w:t>
        </w:r>
      </w:ins>
      <w:r>
        <w:rPr>
          <w:b/>
          <w:sz w:val="28"/>
          <w:szCs w:val="28"/>
        </w:rPr>
        <w:t>data analytics)</w:t>
      </w:r>
    </w:p>
    <w:p w14:paraId="608BD510" w14:textId="77777777" w:rsidR="00916B30" w:rsidRDefault="00916B30" w:rsidP="00916B30">
      <w:pPr>
        <w:rPr>
          <w:rFonts w:eastAsiaTheme="minorEastAsia"/>
        </w:rPr>
      </w:pPr>
      <w:r>
        <w:rPr>
          <w:rFonts w:eastAsiaTheme="minorEastAsia"/>
        </w:rPr>
        <w:t xml:space="preserve">We track how people use the </w:t>
      </w:r>
      <w:ins w:id="153" w:author="Abigail Durrant" w:date="2020-08-18T09:49:00Z">
        <w:r w:rsidR="0061190A">
          <w:rPr>
            <w:rFonts w:eastAsiaTheme="minorEastAsia"/>
          </w:rPr>
          <w:t>A</w:t>
        </w:r>
      </w:ins>
      <w:del w:id="154" w:author="Abigail Durrant" w:date="2020-08-18T09:49:00Z">
        <w:r w:rsidDel="0061190A">
          <w:rPr>
            <w:rFonts w:eastAsiaTheme="minorEastAsia"/>
          </w:rPr>
          <w:delText>a</w:delText>
        </w:r>
      </w:del>
      <w:r>
        <w:rPr>
          <w:rFonts w:eastAsiaTheme="minorEastAsia"/>
        </w:rPr>
        <w:t xml:space="preserve">pp e.g. which features they use, in order to improve </w:t>
      </w:r>
      <w:del w:id="155" w:author="Abigail Durrant" w:date="2020-08-18T09:49:00Z">
        <w:r w:rsidDel="0061190A">
          <w:rPr>
            <w:rFonts w:eastAsiaTheme="minorEastAsia"/>
          </w:rPr>
          <w:delText>it</w:delText>
        </w:r>
      </w:del>
      <w:ins w:id="156" w:author="Abigail Durrant" w:date="2020-08-18T09:49:00Z">
        <w:r w:rsidR="0061190A">
          <w:rPr>
            <w:rFonts w:eastAsiaTheme="minorEastAsia"/>
          </w:rPr>
          <w:t>the App design</w:t>
        </w:r>
      </w:ins>
      <w:r>
        <w:rPr>
          <w:rFonts w:eastAsiaTheme="minorEastAsia"/>
        </w:rPr>
        <w:t>.</w:t>
      </w:r>
    </w:p>
    <w:p w14:paraId="6F79BD46" w14:textId="77777777" w:rsidR="00916B30" w:rsidRDefault="00916B30" w:rsidP="00916B30">
      <w:pPr>
        <w:rPr>
          <w:rFonts w:eastAsiaTheme="minorEastAsia"/>
        </w:rPr>
      </w:pPr>
      <w:r>
        <w:rPr>
          <w:rFonts w:eastAsiaTheme="minorEastAsia"/>
        </w:rPr>
        <w:t>Storage location: Amplitude</w:t>
      </w:r>
      <w:ins w:id="157" w:author="Abigail Durrant" w:date="2020-08-18T09:49:00Z">
        <w:r w:rsidR="0061190A">
          <w:rPr>
            <w:rFonts w:eastAsiaTheme="minorEastAsia"/>
          </w:rPr>
          <w:t>.</w:t>
        </w:r>
      </w:ins>
    </w:p>
    <w:p w14:paraId="2C5F06F0" w14:textId="77777777" w:rsidR="003504A8" w:rsidRPr="008757D1" w:rsidRDefault="003504A8" w:rsidP="003504A8">
      <w:pPr>
        <w:rPr>
          <w:b/>
          <w:sz w:val="32"/>
          <w:szCs w:val="32"/>
        </w:rPr>
      </w:pPr>
      <w:r w:rsidRPr="008757D1">
        <w:rPr>
          <w:b/>
          <w:sz w:val="32"/>
          <w:szCs w:val="32"/>
        </w:rPr>
        <w:t>Why is it stored</w:t>
      </w:r>
    </w:p>
    <w:p w14:paraId="5499FD3A" w14:textId="77777777" w:rsidR="003504A8" w:rsidRDefault="003504A8" w:rsidP="003504A8">
      <w:pPr>
        <w:rPr>
          <w:b/>
          <w:sz w:val="28"/>
          <w:szCs w:val="28"/>
        </w:rPr>
      </w:pPr>
      <w:r>
        <w:rPr>
          <w:b/>
          <w:sz w:val="28"/>
          <w:szCs w:val="28"/>
        </w:rPr>
        <w:t>Username</w:t>
      </w:r>
    </w:p>
    <w:p w14:paraId="32948452" w14:textId="77777777" w:rsidR="00171503" w:rsidRDefault="00171503" w:rsidP="003504A8">
      <w:pPr>
        <w:rPr>
          <w:rFonts w:eastAsiaTheme="minorEastAsia"/>
        </w:rPr>
      </w:pPr>
      <w:r>
        <w:rPr>
          <w:rFonts w:eastAsiaTheme="minorEastAsia"/>
        </w:rPr>
        <w:t xml:space="preserve">The </w:t>
      </w:r>
      <w:del w:id="158" w:author="Abigail Durrant" w:date="2020-08-18T09:49:00Z">
        <w:r w:rsidDel="0061190A">
          <w:rPr>
            <w:rFonts w:eastAsiaTheme="minorEastAsia"/>
          </w:rPr>
          <w:delText>u</w:delText>
        </w:r>
      </w:del>
      <w:proofErr w:type="spellStart"/>
      <w:r>
        <w:rPr>
          <w:rFonts w:eastAsiaTheme="minorEastAsia"/>
        </w:rPr>
        <w:t>sername</w:t>
      </w:r>
      <w:proofErr w:type="spellEnd"/>
      <w:r>
        <w:rPr>
          <w:rFonts w:eastAsiaTheme="minorEastAsia"/>
        </w:rPr>
        <w:t xml:space="preserve"> must be stored for the user to have an account that enables them to track data and interact with peers</w:t>
      </w:r>
      <w:ins w:id="159" w:author="Abigail Durrant" w:date="2020-08-18T09:49:00Z">
        <w:r w:rsidR="0061190A">
          <w:rPr>
            <w:rFonts w:eastAsiaTheme="minorEastAsia"/>
          </w:rPr>
          <w:t>.</w:t>
        </w:r>
      </w:ins>
    </w:p>
    <w:p w14:paraId="06A506FF" w14:textId="77777777" w:rsidR="003504A8" w:rsidRDefault="003504A8" w:rsidP="003504A8">
      <w:pPr>
        <w:rPr>
          <w:b/>
          <w:sz w:val="28"/>
          <w:szCs w:val="28"/>
        </w:rPr>
      </w:pPr>
      <w:r>
        <w:rPr>
          <w:b/>
          <w:sz w:val="28"/>
          <w:szCs w:val="28"/>
        </w:rPr>
        <w:t>Password</w:t>
      </w:r>
    </w:p>
    <w:p w14:paraId="040A29E0" w14:textId="77777777" w:rsidR="00171503" w:rsidRDefault="00171503" w:rsidP="003504A8">
      <w:pPr>
        <w:rPr>
          <w:b/>
          <w:sz w:val="28"/>
          <w:szCs w:val="28"/>
        </w:rPr>
      </w:pPr>
      <w:r>
        <w:rPr>
          <w:rFonts w:eastAsiaTheme="minorEastAsia"/>
        </w:rPr>
        <w:t>The password is stored to authenticate the user when logging in to the application.</w:t>
      </w:r>
    </w:p>
    <w:p w14:paraId="14F5238F" w14:textId="77777777" w:rsidR="003504A8" w:rsidRDefault="003504A8" w:rsidP="003504A8">
      <w:pPr>
        <w:rPr>
          <w:b/>
          <w:sz w:val="28"/>
          <w:szCs w:val="28"/>
        </w:rPr>
      </w:pPr>
      <w:r>
        <w:rPr>
          <w:b/>
          <w:sz w:val="28"/>
          <w:szCs w:val="28"/>
        </w:rPr>
        <w:t>Database of tracked personal data, including the diary</w:t>
      </w:r>
    </w:p>
    <w:p w14:paraId="1B61ECBC" w14:textId="77777777" w:rsidR="00171503" w:rsidRDefault="00171503" w:rsidP="003504A8">
      <w:pPr>
        <w:rPr>
          <w:b/>
          <w:sz w:val="28"/>
          <w:szCs w:val="28"/>
        </w:rPr>
      </w:pPr>
      <w:r>
        <w:rPr>
          <w:rFonts w:eastAsiaTheme="minorEastAsia"/>
        </w:rPr>
        <w:lastRenderedPageBreak/>
        <w:t>So that the user has a record of the personal data they have tracked.</w:t>
      </w:r>
    </w:p>
    <w:p w14:paraId="16C39C3A" w14:textId="77777777" w:rsidR="003504A8" w:rsidRDefault="003504A8" w:rsidP="003504A8">
      <w:pPr>
        <w:rPr>
          <w:b/>
          <w:sz w:val="28"/>
          <w:szCs w:val="28"/>
        </w:rPr>
      </w:pPr>
      <w:r>
        <w:rPr>
          <w:b/>
          <w:sz w:val="28"/>
          <w:szCs w:val="28"/>
        </w:rPr>
        <w:t>Confirmed HIV status</w:t>
      </w:r>
    </w:p>
    <w:p w14:paraId="694D0BD3" w14:textId="77777777" w:rsidR="00171503" w:rsidRDefault="00171503" w:rsidP="003504A8">
      <w:pPr>
        <w:rPr>
          <w:b/>
          <w:sz w:val="28"/>
          <w:szCs w:val="28"/>
        </w:rPr>
      </w:pPr>
      <w:r>
        <w:rPr>
          <w:rFonts w:eastAsiaTheme="minorEastAsia"/>
        </w:rPr>
        <w:t>To access the P2P data sharing this needs to be checked.</w:t>
      </w:r>
    </w:p>
    <w:p w14:paraId="4BCB84AE" w14:textId="77777777" w:rsidR="00171503" w:rsidRDefault="00171503" w:rsidP="00171503">
      <w:pPr>
        <w:rPr>
          <w:b/>
          <w:sz w:val="28"/>
          <w:szCs w:val="28"/>
        </w:rPr>
      </w:pPr>
      <w:r>
        <w:rPr>
          <w:b/>
          <w:sz w:val="28"/>
          <w:szCs w:val="28"/>
        </w:rPr>
        <w:t>Data sharing nickname and profile picture</w:t>
      </w:r>
    </w:p>
    <w:p w14:paraId="59ADD7AF" w14:textId="77777777" w:rsidR="00171503" w:rsidRDefault="00171503" w:rsidP="00171503">
      <w:pPr>
        <w:rPr>
          <w:b/>
          <w:sz w:val="28"/>
          <w:szCs w:val="28"/>
        </w:rPr>
      </w:pPr>
      <w:r>
        <w:rPr>
          <w:rFonts w:eastAsiaTheme="minorEastAsia"/>
        </w:rPr>
        <w:t>Such that the user can save their nickname when communicating in the P2P sharing component</w:t>
      </w:r>
      <w:ins w:id="160" w:author="Abigail Durrant" w:date="2020-08-18T09:49:00Z">
        <w:r w:rsidR="0061190A">
          <w:rPr>
            <w:rFonts w:eastAsiaTheme="minorEastAsia"/>
          </w:rPr>
          <w:t>.</w:t>
        </w:r>
      </w:ins>
    </w:p>
    <w:p w14:paraId="7D38318F" w14:textId="77777777" w:rsidR="003504A8" w:rsidRDefault="00171503" w:rsidP="003504A8">
      <w:pPr>
        <w:rPr>
          <w:b/>
          <w:sz w:val="28"/>
          <w:szCs w:val="28"/>
        </w:rPr>
      </w:pPr>
      <w:r>
        <w:rPr>
          <w:b/>
          <w:sz w:val="28"/>
          <w:szCs w:val="28"/>
        </w:rPr>
        <w:t>Data sharing posts, tips and comments</w:t>
      </w:r>
    </w:p>
    <w:p w14:paraId="6FD224BF" w14:textId="77777777" w:rsidR="00171503" w:rsidRDefault="00171503" w:rsidP="003504A8">
      <w:pPr>
        <w:rPr>
          <w:b/>
          <w:sz w:val="28"/>
          <w:szCs w:val="28"/>
        </w:rPr>
      </w:pPr>
      <w:r>
        <w:rPr>
          <w:rFonts w:eastAsiaTheme="minorEastAsia"/>
        </w:rPr>
        <w:t xml:space="preserve">These need to be stored so that users can view and respond to them. There should also be a record of these so </w:t>
      </w:r>
      <w:proofErr w:type="gramStart"/>
      <w:r>
        <w:rPr>
          <w:rFonts w:eastAsiaTheme="minorEastAsia"/>
        </w:rPr>
        <w:t>that  if</w:t>
      </w:r>
      <w:proofErr w:type="gramEnd"/>
      <w:r>
        <w:rPr>
          <w:rFonts w:eastAsiaTheme="minorEastAsia"/>
        </w:rPr>
        <w:t xml:space="preserve"> people have similar questions in the future, they can search to find existing answers.</w:t>
      </w:r>
    </w:p>
    <w:p w14:paraId="6BD89F82" w14:textId="77777777" w:rsidR="00171503" w:rsidRDefault="00171503" w:rsidP="003504A8">
      <w:pPr>
        <w:rPr>
          <w:b/>
          <w:sz w:val="28"/>
          <w:szCs w:val="28"/>
        </w:rPr>
      </w:pPr>
      <w:r>
        <w:rPr>
          <w:b/>
          <w:sz w:val="28"/>
          <w:szCs w:val="28"/>
        </w:rPr>
        <w:t>Direct messages to peers</w:t>
      </w:r>
    </w:p>
    <w:p w14:paraId="706C1C42" w14:textId="77777777" w:rsidR="00171503" w:rsidRDefault="00171503" w:rsidP="003504A8">
      <w:pPr>
        <w:rPr>
          <w:b/>
          <w:sz w:val="28"/>
          <w:szCs w:val="28"/>
        </w:rPr>
      </w:pPr>
      <w:r>
        <w:rPr>
          <w:rFonts w:eastAsiaTheme="minorEastAsia"/>
        </w:rPr>
        <w:t>A user should be able to retrieve their chat history with a given user.</w:t>
      </w:r>
    </w:p>
    <w:p w14:paraId="7E850EAD" w14:textId="77777777" w:rsidR="00916B30" w:rsidRPr="008757D1" w:rsidRDefault="00171503" w:rsidP="00916B30">
      <w:pPr>
        <w:rPr>
          <w:b/>
          <w:sz w:val="32"/>
          <w:szCs w:val="32"/>
        </w:rPr>
      </w:pPr>
      <w:r w:rsidRPr="008757D1">
        <w:rPr>
          <w:b/>
          <w:sz w:val="32"/>
          <w:szCs w:val="32"/>
        </w:rPr>
        <w:t>How data is stored/Who can access it</w:t>
      </w:r>
    </w:p>
    <w:p w14:paraId="5191090B" w14:textId="77777777" w:rsidR="00D556F2" w:rsidRDefault="00D556F2" w:rsidP="00916B30">
      <w:pPr>
        <w:rPr>
          <w:b/>
          <w:sz w:val="28"/>
          <w:szCs w:val="28"/>
        </w:rPr>
      </w:pPr>
      <w:r>
        <w:rPr>
          <w:b/>
          <w:sz w:val="28"/>
          <w:szCs w:val="28"/>
        </w:rPr>
        <w:t>Username</w:t>
      </w:r>
    </w:p>
    <w:p w14:paraId="4414D120" w14:textId="77777777" w:rsidR="00D556F2" w:rsidRDefault="00D556F2" w:rsidP="00916B30">
      <w:pPr>
        <w:rPr>
          <w:b/>
          <w:sz w:val="28"/>
          <w:szCs w:val="28"/>
        </w:rPr>
      </w:pPr>
      <w:r>
        <w:rPr>
          <w:rFonts w:eastAsiaTheme="minorEastAsia"/>
        </w:rPr>
        <w:t>This is visible to the application maintenance team from the Firebase console. Stored alongside it is the user’s randomly generated unique identifier.</w:t>
      </w:r>
    </w:p>
    <w:p w14:paraId="6DA78234" w14:textId="77777777" w:rsidR="00D556F2" w:rsidRDefault="00D556F2" w:rsidP="00916B30">
      <w:pPr>
        <w:rPr>
          <w:b/>
          <w:sz w:val="28"/>
          <w:szCs w:val="28"/>
        </w:rPr>
      </w:pPr>
      <w:r>
        <w:rPr>
          <w:b/>
          <w:sz w:val="28"/>
          <w:szCs w:val="28"/>
        </w:rPr>
        <w:t>Password</w:t>
      </w:r>
    </w:p>
    <w:p w14:paraId="4E3AECF7" w14:textId="77777777" w:rsidR="00D556F2" w:rsidRDefault="00D556F2" w:rsidP="00916B30">
      <w:pPr>
        <w:rPr>
          <w:b/>
          <w:sz w:val="28"/>
          <w:szCs w:val="28"/>
        </w:rPr>
      </w:pPr>
      <w:r>
        <w:rPr>
          <w:rFonts w:eastAsiaTheme="minorEastAsia"/>
        </w:rPr>
        <w:t>The application maintenance team cannot access this as it is encrypted using keys the team does not have access to. Only the user knows their own password.</w:t>
      </w:r>
    </w:p>
    <w:p w14:paraId="45A1A51C" w14:textId="77777777" w:rsidR="00D556F2" w:rsidRDefault="00D556F2" w:rsidP="00916B30">
      <w:pPr>
        <w:rPr>
          <w:b/>
          <w:sz w:val="28"/>
          <w:szCs w:val="28"/>
        </w:rPr>
      </w:pPr>
      <w:r>
        <w:rPr>
          <w:b/>
          <w:sz w:val="28"/>
          <w:szCs w:val="28"/>
        </w:rPr>
        <w:t>Database of tracked personal data, including the diary</w:t>
      </w:r>
    </w:p>
    <w:p w14:paraId="6547F3CB" w14:textId="77777777" w:rsidR="00D556F2" w:rsidRDefault="00D556F2" w:rsidP="00916B30">
      <w:pPr>
        <w:rPr>
          <w:b/>
          <w:sz w:val="28"/>
          <w:szCs w:val="28"/>
        </w:rPr>
      </w:pPr>
      <w:r>
        <w:rPr>
          <w:rFonts w:eastAsiaTheme="minorEastAsia"/>
        </w:rPr>
        <w:t>This is stored within the user’s persistent storage on their phone. For an adversary to access this information, they would need to unlock and gain access to the phone.</w:t>
      </w:r>
    </w:p>
    <w:p w14:paraId="14609DAC" w14:textId="77777777" w:rsidR="00D556F2" w:rsidRDefault="00D556F2" w:rsidP="00916B30">
      <w:pPr>
        <w:rPr>
          <w:b/>
          <w:sz w:val="28"/>
          <w:szCs w:val="28"/>
        </w:rPr>
      </w:pPr>
      <w:r>
        <w:rPr>
          <w:b/>
          <w:sz w:val="28"/>
          <w:szCs w:val="28"/>
        </w:rPr>
        <w:t>Confirmed HIV status</w:t>
      </w:r>
    </w:p>
    <w:p w14:paraId="598D8AAD" w14:textId="77777777" w:rsidR="00D556F2" w:rsidRDefault="00D556F2" w:rsidP="00916B30">
      <w:pPr>
        <w:rPr>
          <w:b/>
          <w:sz w:val="28"/>
          <w:szCs w:val="28"/>
        </w:rPr>
      </w:pPr>
      <w:r>
        <w:rPr>
          <w:rFonts w:eastAsiaTheme="minorEastAsia"/>
        </w:rPr>
        <w:t xml:space="preserve">If a user is on the </w:t>
      </w:r>
      <w:ins w:id="161" w:author="Abigail Durrant" w:date="2020-08-18T09:58:00Z">
        <w:r w:rsidR="004D7B69">
          <w:rPr>
            <w:rFonts w:eastAsiaTheme="minorEastAsia"/>
          </w:rPr>
          <w:t>Peer-to-Peer (</w:t>
        </w:r>
      </w:ins>
      <w:r>
        <w:rPr>
          <w:rFonts w:eastAsiaTheme="minorEastAsia"/>
        </w:rPr>
        <w:t>P2P</w:t>
      </w:r>
      <w:ins w:id="162" w:author="Abigail Durrant" w:date="2020-08-18T09:58:00Z">
        <w:r w:rsidR="004D7B69">
          <w:rPr>
            <w:rFonts w:eastAsiaTheme="minorEastAsia"/>
          </w:rPr>
          <w:t>)</w:t>
        </w:r>
      </w:ins>
      <w:r>
        <w:rPr>
          <w:rFonts w:eastAsiaTheme="minorEastAsia"/>
        </w:rPr>
        <w:t xml:space="preserve"> sharing component</w:t>
      </w:r>
      <w:ins w:id="163" w:author="Abigail Durrant" w:date="2020-08-18T09:58:00Z">
        <w:r w:rsidR="004D7B69">
          <w:rPr>
            <w:rFonts w:eastAsiaTheme="minorEastAsia"/>
          </w:rPr>
          <w:t>,</w:t>
        </w:r>
      </w:ins>
      <w:r>
        <w:rPr>
          <w:rFonts w:eastAsiaTheme="minorEastAsia"/>
        </w:rPr>
        <w:t xml:space="preserve"> their status is confirmed. This means that the other P2P users will know their confirmed status. The application maintenance team would not be able to associate this information with the user’s identity if implemented and may not have access to it at all.</w:t>
      </w:r>
    </w:p>
    <w:p w14:paraId="260DFBB8" w14:textId="77777777" w:rsidR="00D556F2" w:rsidRDefault="00D556F2" w:rsidP="00916B30">
      <w:pPr>
        <w:rPr>
          <w:b/>
          <w:sz w:val="28"/>
          <w:szCs w:val="28"/>
        </w:rPr>
      </w:pPr>
      <w:r>
        <w:rPr>
          <w:b/>
          <w:sz w:val="28"/>
          <w:szCs w:val="28"/>
        </w:rPr>
        <w:t>App usage data (</w:t>
      </w:r>
      <w:ins w:id="164" w:author="Abigail Durrant" w:date="2020-08-18T09:50:00Z">
        <w:r w:rsidR="0061190A">
          <w:rPr>
            <w:b/>
            <w:sz w:val="28"/>
            <w:szCs w:val="28"/>
          </w:rPr>
          <w:t xml:space="preserve">for </w:t>
        </w:r>
      </w:ins>
      <w:r>
        <w:rPr>
          <w:b/>
          <w:sz w:val="28"/>
          <w:szCs w:val="28"/>
        </w:rPr>
        <w:t>data analytics)</w:t>
      </w:r>
    </w:p>
    <w:p w14:paraId="017E98C4" w14:textId="77777777" w:rsidR="00D556F2" w:rsidRDefault="00D556F2" w:rsidP="00916B30">
      <w:pPr>
        <w:rPr>
          <w:rFonts w:eastAsiaTheme="minorEastAsia"/>
        </w:rPr>
      </w:pPr>
      <w:r>
        <w:rPr>
          <w:rFonts w:eastAsiaTheme="minorEastAsia"/>
        </w:rPr>
        <w:t xml:space="preserve">We track how people use the </w:t>
      </w:r>
      <w:ins w:id="165" w:author="Abigail Durrant" w:date="2020-08-18T09:50:00Z">
        <w:r w:rsidR="0061190A">
          <w:rPr>
            <w:rFonts w:eastAsiaTheme="minorEastAsia"/>
          </w:rPr>
          <w:t>A</w:t>
        </w:r>
      </w:ins>
      <w:del w:id="166" w:author="Abigail Durrant" w:date="2020-08-18T09:50:00Z">
        <w:r w:rsidDel="0061190A">
          <w:rPr>
            <w:rFonts w:eastAsiaTheme="minorEastAsia"/>
          </w:rPr>
          <w:delText>a</w:delText>
        </w:r>
      </w:del>
      <w:r>
        <w:rPr>
          <w:rFonts w:eastAsiaTheme="minorEastAsia"/>
        </w:rPr>
        <w:t>pp e.g. which features they use, in order to improve</w:t>
      </w:r>
      <w:ins w:id="167" w:author="Abigail Durrant" w:date="2020-08-18T09:50:00Z">
        <w:r w:rsidR="0061190A">
          <w:rPr>
            <w:rFonts w:eastAsiaTheme="minorEastAsia"/>
          </w:rPr>
          <w:t xml:space="preserve"> the design</w:t>
        </w:r>
      </w:ins>
      <w:del w:id="168" w:author="Abigail Durrant" w:date="2020-08-18T09:50:00Z">
        <w:r w:rsidDel="0061190A">
          <w:rPr>
            <w:rFonts w:eastAsiaTheme="minorEastAsia"/>
          </w:rPr>
          <w:delText xml:space="preserve"> it</w:delText>
        </w:r>
      </w:del>
      <w:r>
        <w:rPr>
          <w:rFonts w:eastAsiaTheme="minorEastAsia"/>
        </w:rPr>
        <w:t>.</w:t>
      </w:r>
    </w:p>
    <w:p w14:paraId="70B73F4A" w14:textId="77777777" w:rsidR="008757D1" w:rsidRDefault="008757D1" w:rsidP="00916B30">
      <w:pPr>
        <w:rPr>
          <w:rFonts w:eastAsiaTheme="minorEastAsia"/>
        </w:rPr>
      </w:pPr>
    </w:p>
    <w:p w14:paraId="4103DA8B" w14:textId="77777777" w:rsidR="008757D1" w:rsidRDefault="008757D1" w:rsidP="00916B30">
      <w:pPr>
        <w:rPr>
          <w:rFonts w:eastAsiaTheme="minorEastAsia"/>
          <w:b/>
          <w:sz w:val="36"/>
          <w:szCs w:val="36"/>
        </w:rPr>
      </w:pPr>
      <w:r w:rsidRPr="008757D1">
        <w:rPr>
          <w:rFonts w:eastAsiaTheme="minorEastAsia"/>
          <w:b/>
          <w:sz w:val="36"/>
          <w:szCs w:val="36"/>
        </w:rPr>
        <w:t>Security</w:t>
      </w:r>
    </w:p>
    <w:p w14:paraId="4BE3D1A6" w14:textId="77777777" w:rsidR="008757D1" w:rsidRDefault="008757D1" w:rsidP="00916B30">
      <w:pPr>
        <w:rPr>
          <w:rFonts w:eastAsiaTheme="minorEastAsia"/>
          <w:b/>
          <w:sz w:val="32"/>
          <w:szCs w:val="32"/>
        </w:rPr>
      </w:pPr>
      <w:r w:rsidRPr="008757D1">
        <w:rPr>
          <w:rFonts w:eastAsiaTheme="minorEastAsia"/>
          <w:b/>
          <w:sz w:val="32"/>
          <w:szCs w:val="32"/>
        </w:rPr>
        <w:t xml:space="preserve">Accessing the </w:t>
      </w:r>
      <w:ins w:id="169" w:author="Abigail Durrant" w:date="2020-08-18T09:51:00Z">
        <w:r w:rsidR="0061190A">
          <w:rPr>
            <w:rFonts w:eastAsiaTheme="minorEastAsia"/>
            <w:b/>
            <w:sz w:val="32"/>
            <w:szCs w:val="32"/>
          </w:rPr>
          <w:t>A</w:t>
        </w:r>
      </w:ins>
      <w:del w:id="170" w:author="Abigail Durrant" w:date="2020-08-18T09:51:00Z">
        <w:r w:rsidRPr="008757D1" w:rsidDel="0061190A">
          <w:rPr>
            <w:rFonts w:eastAsiaTheme="minorEastAsia"/>
            <w:b/>
            <w:sz w:val="32"/>
            <w:szCs w:val="32"/>
          </w:rPr>
          <w:delText>a</w:delText>
        </w:r>
      </w:del>
      <w:r w:rsidRPr="008757D1">
        <w:rPr>
          <w:rFonts w:eastAsiaTheme="minorEastAsia"/>
          <w:b/>
          <w:sz w:val="32"/>
          <w:szCs w:val="32"/>
        </w:rPr>
        <w:t>pp</w:t>
      </w:r>
    </w:p>
    <w:p w14:paraId="7DEEAE42" w14:textId="77777777" w:rsidR="004F48FF" w:rsidRDefault="004F48FF" w:rsidP="00916B30">
      <w:pPr>
        <w:rPr>
          <w:rFonts w:eastAsiaTheme="minorEastAsia"/>
          <w:b/>
          <w:sz w:val="28"/>
          <w:szCs w:val="28"/>
        </w:rPr>
      </w:pPr>
      <w:r w:rsidRPr="004F48FF">
        <w:rPr>
          <w:rFonts w:eastAsiaTheme="minorEastAsia"/>
          <w:b/>
          <w:sz w:val="28"/>
          <w:szCs w:val="28"/>
        </w:rPr>
        <w:lastRenderedPageBreak/>
        <w:t>Tracking features</w:t>
      </w:r>
    </w:p>
    <w:p w14:paraId="48A01BD4" w14:textId="77777777" w:rsidR="004F48FF" w:rsidRDefault="004F48FF" w:rsidP="00916B30">
      <w:pPr>
        <w:rPr>
          <w:rFonts w:eastAsiaTheme="minorEastAsia"/>
        </w:rPr>
      </w:pPr>
      <w:r w:rsidRPr="7CED0E3D">
        <w:rPr>
          <w:rFonts w:eastAsiaTheme="minorEastAsia"/>
        </w:rPr>
        <w:t xml:space="preserve">Access to the application requires an account which can be </w:t>
      </w:r>
      <w:r>
        <w:rPr>
          <w:rFonts w:eastAsiaTheme="minorEastAsia"/>
        </w:rPr>
        <w:t xml:space="preserve">created through the </w:t>
      </w:r>
      <w:proofErr w:type="gramStart"/>
      <w:r>
        <w:rPr>
          <w:rFonts w:eastAsiaTheme="minorEastAsia"/>
        </w:rPr>
        <w:t xml:space="preserve">sign </w:t>
      </w:r>
      <w:r w:rsidRPr="7CED0E3D">
        <w:rPr>
          <w:rFonts w:eastAsiaTheme="minorEastAsia"/>
        </w:rPr>
        <w:t>up</w:t>
      </w:r>
      <w:proofErr w:type="gramEnd"/>
      <w:r w:rsidRPr="7CED0E3D">
        <w:rPr>
          <w:rFonts w:eastAsiaTheme="minorEastAsia"/>
        </w:rPr>
        <w:t xml:space="preserve"> page. To sign up </w:t>
      </w:r>
      <w:r>
        <w:rPr>
          <w:rFonts w:eastAsiaTheme="minorEastAsia"/>
        </w:rPr>
        <w:t>you</w:t>
      </w:r>
      <w:r w:rsidRPr="7CED0E3D">
        <w:rPr>
          <w:rFonts w:eastAsiaTheme="minorEastAsia"/>
        </w:rPr>
        <w:t xml:space="preserve"> must provide a username and password</w:t>
      </w:r>
      <w:r>
        <w:rPr>
          <w:rFonts w:eastAsiaTheme="minorEastAsia"/>
        </w:rPr>
        <w:t>. You must create a new email address which does not include any personally identifiable information to improve your privacy. Once you have signed up, you can log in. The application ensures that the password is suitable with a minimum length requirement. Your email and password are stored securely in Firebase.</w:t>
      </w:r>
    </w:p>
    <w:p w14:paraId="4158659D" w14:textId="0573FE32" w:rsidR="004F48FF" w:rsidRPr="0095479B" w:rsidDel="00EB1F8B" w:rsidRDefault="004F48FF" w:rsidP="00916B30">
      <w:pPr>
        <w:rPr>
          <w:del w:id="171" w:author="Connor O'Rourke" w:date="2020-08-28T12:26:00Z"/>
          <w:rFonts w:eastAsiaTheme="minorEastAsia"/>
          <w:b/>
          <w:color w:val="FF0000"/>
          <w:sz w:val="28"/>
          <w:szCs w:val="28"/>
          <w:rPrChange w:id="172" w:author="Dove, Graham" w:date="2020-08-19T11:43:00Z">
            <w:rPr>
              <w:del w:id="173" w:author="Connor O'Rourke" w:date="2020-08-28T12:26:00Z"/>
              <w:rFonts w:eastAsiaTheme="minorEastAsia"/>
              <w:b/>
              <w:sz w:val="28"/>
              <w:szCs w:val="28"/>
            </w:rPr>
          </w:rPrChange>
        </w:rPr>
      </w:pPr>
      <w:commentRangeStart w:id="174"/>
      <w:del w:id="175" w:author="Connor O'Rourke" w:date="2020-08-28T12:26:00Z">
        <w:r w:rsidRPr="0095479B" w:rsidDel="00EB1F8B">
          <w:rPr>
            <w:rFonts w:eastAsiaTheme="minorEastAsia"/>
            <w:b/>
            <w:color w:val="FF0000"/>
            <w:sz w:val="28"/>
            <w:szCs w:val="28"/>
            <w:rPrChange w:id="176" w:author="Dove, Graham" w:date="2020-08-19T11:43:00Z">
              <w:rPr>
                <w:rFonts w:eastAsiaTheme="minorEastAsia"/>
                <w:b/>
                <w:sz w:val="28"/>
                <w:szCs w:val="28"/>
              </w:rPr>
            </w:rPrChange>
          </w:rPr>
          <w:delText>Community features</w:delText>
        </w:r>
      </w:del>
    </w:p>
    <w:p w14:paraId="773F0A74" w14:textId="2BA8008E" w:rsidR="004F48FF" w:rsidRPr="0095479B" w:rsidDel="00EB1F8B" w:rsidRDefault="004F48FF" w:rsidP="00916B30">
      <w:pPr>
        <w:rPr>
          <w:del w:id="177" w:author="Connor O'Rourke" w:date="2020-08-28T12:26:00Z"/>
          <w:rFonts w:eastAsiaTheme="minorEastAsia"/>
          <w:color w:val="FF0000"/>
          <w:rPrChange w:id="178" w:author="Dove, Graham" w:date="2020-08-19T11:43:00Z">
            <w:rPr>
              <w:del w:id="179" w:author="Connor O'Rourke" w:date="2020-08-28T12:26:00Z"/>
              <w:rFonts w:eastAsiaTheme="minorEastAsia"/>
            </w:rPr>
          </w:rPrChange>
        </w:rPr>
      </w:pPr>
      <w:del w:id="180" w:author="Connor O'Rourke" w:date="2020-08-28T12:26:00Z">
        <w:r w:rsidRPr="0095479B" w:rsidDel="00EB1F8B">
          <w:rPr>
            <w:rFonts w:eastAsiaTheme="minorEastAsia"/>
            <w:color w:val="FF0000"/>
            <w:rPrChange w:id="181" w:author="Dove, Graham" w:date="2020-08-19T11:43:00Z">
              <w:rPr>
                <w:rFonts w:eastAsiaTheme="minorEastAsia"/>
              </w:rPr>
            </w:rPrChange>
          </w:rPr>
          <w:delText>All users of the app are people living with HIV who have been vouched for by a trusted organisation, such as THT, or by their doctor. This means that only people who are verified as living with HIV have access to the community forum.</w:delText>
        </w:r>
        <w:commentRangeEnd w:id="174"/>
        <w:r w:rsidR="0095479B" w:rsidDel="00EB1F8B">
          <w:rPr>
            <w:rStyle w:val="CommentReference"/>
          </w:rPr>
          <w:commentReference w:id="174"/>
        </w:r>
      </w:del>
    </w:p>
    <w:p w14:paraId="4880FCDA" w14:textId="77777777" w:rsidR="008757D1" w:rsidRDefault="008757D1" w:rsidP="00916B30">
      <w:pPr>
        <w:rPr>
          <w:rFonts w:eastAsiaTheme="minorEastAsia"/>
          <w:b/>
          <w:sz w:val="32"/>
          <w:szCs w:val="32"/>
        </w:rPr>
      </w:pPr>
      <w:r>
        <w:rPr>
          <w:rFonts w:eastAsiaTheme="minorEastAsia"/>
          <w:b/>
          <w:sz w:val="32"/>
          <w:szCs w:val="32"/>
        </w:rPr>
        <w:t>Where your data is stored</w:t>
      </w:r>
    </w:p>
    <w:p w14:paraId="177102A7" w14:textId="77777777" w:rsidR="004F48FF" w:rsidRDefault="004F48FF" w:rsidP="00916B30">
      <w:pPr>
        <w:rPr>
          <w:rFonts w:eastAsiaTheme="minorEastAsia"/>
          <w:b/>
          <w:sz w:val="28"/>
          <w:szCs w:val="28"/>
        </w:rPr>
      </w:pPr>
      <w:r>
        <w:rPr>
          <w:rFonts w:eastAsiaTheme="minorEastAsia"/>
          <w:b/>
          <w:sz w:val="28"/>
          <w:szCs w:val="28"/>
        </w:rPr>
        <w:t>Me and My Journey data</w:t>
      </w:r>
    </w:p>
    <w:p w14:paraId="657F70C5" w14:textId="77777777" w:rsidR="004F48FF" w:rsidRDefault="004F48FF" w:rsidP="00916B30">
      <w:pPr>
        <w:rPr>
          <w:rFonts w:eastAsiaTheme="minorEastAsia"/>
        </w:rPr>
      </w:pPr>
      <w:r>
        <w:rPr>
          <w:rFonts w:eastAsiaTheme="minorEastAsia"/>
        </w:rPr>
        <w:t>All data collected in the Me and My Journey sections are encrypted and stored locally on your mobile phone.</w:t>
      </w:r>
    </w:p>
    <w:p w14:paraId="651626EE" w14:textId="77777777" w:rsidR="004F48FF" w:rsidRPr="004F48FF" w:rsidRDefault="004F48FF" w:rsidP="00916B30">
      <w:pPr>
        <w:rPr>
          <w:rFonts w:eastAsiaTheme="minorEastAsia"/>
          <w:b/>
          <w:sz w:val="28"/>
          <w:szCs w:val="28"/>
        </w:rPr>
      </w:pPr>
      <w:r w:rsidRPr="004F48FF">
        <w:rPr>
          <w:rFonts w:eastAsiaTheme="minorEastAsia"/>
          <w:b/>
          <w:sz w:val="28"/>
          <w:szCs w:val="28"/>
        </w:rPr>
        <w:t>Community data</w:t>
      </w:r>
    </w:p>
    <w:p w14:paraId="1DE071D9" w14:textId="77777777" w:rsidR="004F48FF" w:rsidRPr="004F48FF" w:rsidRDefault="004F48FF" w:rsidP="00916B30">
      <w:pPr>
        <w:rPr>
          <w:rFonts w:eastAsiaTheme="minorEastAsia"/>
        </w:rPr>
      </w:pPr>
      <w:r>
        <w:rPr>
          <w:rFonts w:eastAsiaTheme="minorEastAsia"/>
        </w:rPr>
        <w:t xml:space="preserve">Data shared in the community section of the app is stored by the Firebase and </w:t>
      </w:r>
      <w:proofErr w:type="spellStart"/>
      <w:r>
        <w:rPr>
          <w:rFonts w:eastAsiaTheme="minorEastAsia"/>
        </w:rPr>
        <w:t>Send</w:t>
      </w:r>
      <w:ins w:id="182" w:author="Abigail Durrant" w:date="2020-08-18T09:50:00Z">
        <w:r w:rsidR="0061190A">
          <w:rPr>
            <w:rFonts w:eastAsiaTheme="minorEastAsia"/>
          </w:rPr>
          <w:t>B</w:t>
        </w:r>
      </w:ins>
      <w:del w:id="183" w:author="Abigail Durrant" w:date="2020-08-18T09:50:00Z">
        <w:r w:rsidDel="0061190A">
          <w:rPr>
            <w:rFonts w:eastAsiaTheme="minorEastAsia"/>
          </w:rPr>
          <w:delText>b</w:delText>
        </w:r>
      </w:del>
      <w:r>
        <w:rPr>
          <w:rFonts w:eastAsiaTheme="minorEastAsia"/>
        </w:rPr>
        <w:t>ird</w:t>
      </w:r>
      <w:proofErr w:type="spellEnd"/>
      <w:r>
        <w:rPr>
          <w:rFonts w:eastAsiaTheme="minorEastAsia"/>
        </w:rPr>
        <w:t xml:space="preserve"> cloud services, whose security implementations are </w:t>
      </w:r>
      <w:proofErr w:type="gramStart"/>
      <w:r>
        <w:rPr>
          <w:rFonts w:eastAsiaTheme="minorEastAsia"/>
        </w:rPr>
        <w:t>explained  on</w:t>
      </w:r>
      <w:proofErr w:type="gramEnd"/>
      <w:r>
        <w:rPr>
          <w:rFonts w:eastAsiaTheme="minorEastAsia"/>
        </w:rPr>
        <w:t xml:space="preserve"> the next slides.</w:t>
      </w:r>
    </w:p>
    <w:p w14:paraId="467C4F33" w14:textId="77777777" w:rsidR="008757D1" w:rsidRPr="008757D1" w:rsidRDefault="008757D1" w:rsidP="00916B30">
      <w:pPr>
        <w:rPr>
          <w:rFonts w:eastAsiaTheme="minorEastAsia"/>
          <w:b/>
          <w:sz w:val="32"/>
          <w:szCs w:val="32"/>
        </w:rPr>
      </w:pPr>
      <w:r>
        <w:rPr>
          <w:rFonts w:eastAsiaTheme="minorEastAsia"/>
          <w:b/>
          <w:sz w:val="32"/>
          <w:szCs w:val="32"/>
        </w:rPr>
        <w:t>Cloud services</w:t>
      </w:r>
    </w:p>
    <w:p w14:paraId="29F7284D" w14:textId="77777777" w:rsidR="008757D1" w:rsidRDefault="004F48FF" w:rsidP="00916B30">
      <w:pPr>
        <w:rPr>
          <w:b/>
          <w:sz w:val="28"/>
          <w:szCs w:val="28"/>
        </w:rPr>
      </w:pPr>
      <w:r w:rsidRPr="004F48FF">
        <w:rPr>
          <w:b/>
          <w:sz w:val="28"/>
          <w:szCs w:val="28"/>
        </w:rPr>
        <w:t>Google cloud functions</w:t>
      </w:r>
    </w:p>
    <w:p w14:paraId="09D1E479" w14:textId="77777777" w:rsidR="004F48FF" w:rsidRPr="004F48FF" w:rsidRDefault="004F48FF" w:rsidP="00916B30">
      <w:pPr>
        <w:rPr>
          <w:b/>
          <w:sz w:val="28"/>
          <w:szCs w:val="28"/>
        </w:rPr>
      </w:pPr>
      <w:r>
        <w:rPr>
          <w:rFonts w:eastAsiaTheme="minorEastAsia"/>
        </w:rPr>
        <w:t>All communications between the app and cloud services is done with a secure communication method via google cloud functions, ensuring your personal data is protected whilst data is in transit</w:t>
      </w:r>
      <w:ins w:id="184" w:author="Abigail Durrant" w:date="2020-08-18T09:51:00Z">
        <w:r w:rsidR="0061190A">
          <w:rPr>
            <w:rFonts w:eastAsiaTheme="minorEastAsia"/>
          </w:rPr>
          <w:t>.</w:t>
        </w:r>
      </w:ins>
    </w:p>
    <w:p w14:paraId="5436A8E8" w14:textId="77777777" w:rsidR="004F48FF" w:rsidRDefault="004F48FF" w:rsidP="00916B30">
      <w:pPr>
        <w:rPr>
          <w:b/>
          <w:sz w:val="28"/>
          <w:szCs w:val="28"/>
        </w:rPr>
      </w:pPr>
      <w:r w:rsidRPr="004F48FF">
        <w:rPr>
          <w:b/>
          <w:sz w:val="28"/>
          <w:szCs w:val="28"/>
        </w:rPr>
        <w:t>Firebase</w:t>
      </w:r>
    </w:p>
    <w:p w14:paraId="4FFAB9E7" w14:textId="77777777" w:rsidR="004F48FF" w:rsidRDefault="004F48FF" w:rsidP="00916B30">
      <w:pPr>
        <w:rPr>
          <w:rFonts w:eastAsiaTheme="minorEastAsia"/>
        </w:rPr>
      </w:pPr>
      <w:r>
        <w:rPr>
          <w:rFonts w:eastAsiaTheme="minorEastAsia"/>
        </w:rPr>
        <w:t xml:space="preserve">What is stored: </w:t>
      </w:r>
    </w:p>
    <w:p w14:paraId="60BAA2CA" w14:textId="77777777" w:rsidR="004F48FF" w:rsidRDefault="004F48FF" w:rsidP="00916B30">
      <w:pPr>
        <w:rPr>
          <w:rFonts w:eastAsiaTheme="minorEastAsia"/>
        </w:rPr>
      </w:pPr>
      <w:r>
        <w:rPr>
          <w:rFonts w:eastAsiaTheme="minorEastAsia"/>
        </w:rPr>
        <w:t>Email, encrypted password, community metadata such as URLs of posts made, liked and commented on, user ID</w:t>
      </w:r>
      <w:ins w:id="185" w:author="Abigail Durrant" w:date="2020-08-18T09:50:00Z">
        <w:r w:rsidR="0061190A">
          <w:rPr>
            <w:rFonts w:eastAsiaTheme="minorEastAsia"/>
          </w:rPr>
          <w:t>.</w:t>
        </w:r>
      </w:ins>
    </w:p>
    <w:p w14:paraId="73041159" w14:textId="77777777" w:rsidR="004F48FF" w:rsidRDefault="004F48FF" w:rsidP="00916B30">
      <w:pPr>
        <w:rPr>
          <w:rFonts w:eastAsiaTheme="minorEastAsia"/>
        </w:rPr>
      </w:pPr>
      <w:r>
        <w:rPr>
          <w:rFonts w:eastAsiaTheme="minorEastAsia"/>
        </w:rPr>
        <w:t>How it’s stored:</w:t>
      </w:r>
    </w:p>
    <w:p w14:paraId="7E1A67BC" w14:textId="77777777" w:rsidR="004F48FF" w:rsidRPr="00FD062D" w:rsidRDefault="00FD062D" w:rsidP="00916B30">
      <w:pPr>
        <w:rPr>
          <w:rFonts w:eastAsiaTheme="minorEastAsia"/>
        </w:rPr>
      </w:pPr>
      <w:r>
        <w:rPr>
          <w:rFonts w:eastAsiaTheme="minorEastAsia"/>
        </w:rPr>
        <w:t>All data is encrypted</w:t>
      </w:r>
      <w:ins w:id="186" w:author="Abigail Durrant" w:date="2020-08-18T09:50:00Z">
        <w:r w:rsidR="0061190A">
          <w:rPr>
            <w:rFonts w:eastAsiaTheme="minorEastAsia"/>
          </w:rPr>
          <w:t>.</w:t>
        </w:r>
      </w:ins>
    </w:p>
    <w:p w14:paraId="560A806C" w14:textId="77777777" w:rsidR="004F48FF" w:rsidRDefault="004F48FF" w:rsidP="00916B30">
      <w:pPr>
        <w:rPr>
          <w:b/>
          <w:sz w:val="28"/>
          <w:szCs w:val="28"/>
        </w:rPr>
      </w:pPr>
      <w:proofErr w:type="spellStart"/>
      <w:r w:rsidRPr="004F48FF">
        <w:rPr>
          <w:b/>
          <w:sz w:val="28"/>
          <w:szCs w:val="28"/>
        </w:rPr>
        <w:t>SendBird</w:t>
      </w:r>
      <w:proofErr w:type="spellEnd"/>
    </w:p>
    <w:p w14:paraId="6BED8314" w14:textId="77777777" w:rsidR="00FD062D" w:rsidRDefault="00FD062D" w:rsidP="00FD062D">
      <w:pPr>
        <w:rPr>
          <w:rFonts w:eastAsiaTheme="minorEastAsia"/>
        </w:rPr>
      </w:pPr>
      <w:r>
        <w:rPr>
          <w:rFonts w:eastAsiaTheme="minorEastAsia"/>
        </w:rPr>
        <w:t xml:space="preserve">What is stored: </w:t>
      </w:r>
    </w:p>
    <w:p w14:paraId="11CA79EC" w14:textId="77777777" w:rsidR="00FD062D" w:rsidRDefault="00FD062D" w:rsidP="00FD062D">
      <w:pPr>
        <w:rPr>
          <w:rFonts w:eastAsiaTheme="minorEastAsia"/>
        </w:rPr>
      </w:pPr>
      <w:r>
        <w:rPr>
          <w:rFonts w:eastAsiaTheme="minorEastAsia"/>
        </w:rPr>
        <w:t>User nickname, comments, posts, direct messages, user ID</w:t>
      </w:r>
      <w:ins w:id="187" w:author="Abigail Durrant" w:date="2020-08-18T09:50:00Z">
        <w:r w:rsidR="0061190A">
          <w:rPr>
            <w:rFonts w:eastAsiaTheme="minorEastAsia"/>
          </w:rPr>
          <w:t>.</w:t>
        </w:r>
      </w:ins>
    </w:p>
    <w:p w14:paraId="1FB41CB1" w14:textId="77777777" w:rsidR="00FD062D" w:rsidRDefault="00FD062D" w:rsidP="00FD062D">
      <w:pPr>
        <w:rPr>
          <w:rFonts w:eastAsiaTheme="minorEastAsia"/>
        </w:rPr>
      </w:pPr>
      <w:r>
        <w:rPr>
          <w:rFonts w:eastAsiaTheme="minorEastAsia"/>
        </w:rPr>
        <w:t>How it’s stored:</w:t>
      </w:r>
    </w:p>
    <w:p w14:paraId="5BBD707D" w14:textId="77777777" w:rsidR="00FD062D" w:rsidRDefault="00FD062D" w:rsidP="00FD062D">
      <w:pPr>
        <w:rPr>
          <w:rFonts w:eastAsiaTheme="minorEastAsia"/>
        </w:rPr>
      </w:pPr>
      <w:r>
        <w:rPr>
          <w:rFonts w:eastAsiaTheme="minorEastAsia"/>
        </w:rPr>
        <w:t>All data is encrypted</w:t>
      </w:r>
      <w:ins w:id="188" w:author="Abigail Durrant" w:date="2020-08-18T09:50:00Z">
        <w:r w:rsidR="0061190A">
          <w:rPr>
            <w:rFonts w:eastAsiaTheme="minorEastAsia"/>
          </w:rPr>
          <w:t>.</w:t>
        </w:r>
      </w:ins>
    </w:p>
    <w:p w14:paraId="0D91627A" w14:textId="77777777" w:rsidR="004F48FF" w:rsidRDefault="004F48FF" w:rsidP="00916B30">
      <w:pPr>
        <w:rPr>
          <w:b/>
          <w:sz w:val="28"/>
          <w:szCs w:val="28"/>
        </w:rPr>
      </w:pPr>
      <w:r w:rsidRPr="004F48FF">
        <w:rPr>
          <w:b/>
          <w:sz w:val="28"/>
          <w:szCs w:val="28"/>
        </w:rPr>
        <w:t>Amplitude</w:t>
      </w:r>
    </w:p>
    <w:p w14:paraId="1D7B877D" w14:textId="77777777" w:rsidR="00FD062D" w:rsidRDefault="00FD062D" w:rsidP="00FD062D">
      <w:pPr>
        <w:rPr>
          <w:rFonts w:eastAsiaTheme="minorEastAsia"/>
        </w:rPr>
      </w:pPr>
      <w:r>
        <w:rPr>
          <w:rFonts w:eastAsiaTheme="minorEastAsia"/>
        </w:rPr>
        <w:t xml:space="preserve">What is stored: </w:t>
      </w:r>
    </w:p>
    <w:p w14:paraId="27097D7C" w14:textId="77777777" w:rsidR="00FD062D" w:rsidRDefault="00FD062D" w:rsidP="00FD062D">
      <w:pPr>
        <w:rPr>
          <w:rFonts w:eastAsiaTheme="minorEastAsia"/>
        </w:rPr>
      </w:pPr>
      <w:r>
        <w:rPr>
          <w:rFonts w:eastAsiaTheme="minorEastAsia"/>
        </w:rPr>
        <w:t>User ID, usage data, accompanying user data determined by user</w:t>
      </w:r>
      <w:ins w:id="189" w:author="Abigail Durrant" w:date="2020-08-18T09:50:00Z">
        <w:r w:rsidR="0061190A">
          <w:rPr>
            <w:rFonts w:eastAsiaTheme="minorEastAsia"/>
          </w:rPr>
          <w:t>;</w:t>
        </w:r>
      </w:ins>
    </w:p>
    <w:p w14:paraId="321FC4EE" w14:textId="77777777" w:rsidR="00FD062D" w:rsidRDefault="00FD062D" w:rsidP="00FD062D">
      <w:pPr>
        <w:rPr>
          <w:rFonts w:eastAsiaTheme="minorEastAsia"/>
        </w:rPr>
      </w:pPr>
      <w:r>
        <w:rPr>
          <w:rFonts w:eastAsiaTheme="minorEastAsia"/>
        </w:rPr>
        <w:t>How it’s stored:</w:t>
      </w:r>
    </w:p>
    <w:p w14:paraId="07D2B1DC" w14:textId="77777777" w:rsidR="00FD062D" w:rsidRDefault="00FD062D" w:rsidP="00FD062D">
      <w:pPr>
        <w:rPr>
          <w:rFonts w:eastAsiaTheme="minorEastAsia"/>
        </w:rPr>
      </w:pPr>
      <w:r>
        <w:rPr>
          <w:rFonts w:eastAsiaTheme="minorEastAsia"/>
        </w:rPr>
        <w:lastRenderedPageBreak/>
        <w:t>All data is encrypted</w:t>
      </w:r>
      <w:ins w:id="190" w:author="Abigail Durrant" w:date="2020-08-18T09:50:00Z">
        <w:r w:rsidR="0061190A">
          <w:rPr>
            <w:rFonts w:eastAsiaTheme="minorEastAsia"/>
          </w:rPr>
          <w:t>.</w:t>
        </w:r>
      </w:ins>
    </w:p>
    <w:p w14:paraId="38FDFEC4" w14:textId="77777777" w:rsidR="00FD062D" w:rsidRDefault="00FD062D" w:rsidP="00FD062D">
      <w:pPr>
        <w:rPr>
          <w:rFonts w:eastAsiaTheme="minorEastAsia"/>
        </w:rPr>
      </w:pPr>
    </w:p>
    <w:p w14:paraId="032387BD" w14:textId="77777777" w:rsidR="00FD062D" w:rsidRPr="004F48FF" w:rsidRDefault="00FD062D" w:rsidP="00916B30">
      <w:pPr>
        <w:rPr>
          <w:b/>
          <w:sz w:val="28"/>
          <w:szCs w:val="28"/>
        </w:rPr>
      </w:pPr>
    </w:p>
    <w:sectPr w:rsidR="00FD062D" w:rsidRPr="004F48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igail Durrant" w:date="2020-08-18T09:28:00Z" w:initials="ACD">
    <w:p w14:paraId="449B1201" w14:textId="77777777" w:rsidR="00EF256B" w:rsidRDefault="00EF256B">
      <w:pPr>
        <w:pStyle w:val="CommentText"/>
      </w:pPr>
      <w:r>
        <w:rPr>
          <w:rStyle w:val="CommentReference"/>
        </w:rPr>
        <w:annotationRef/>
      </w:r>
      <w:r>
        <w:t>Can we please capitalise App when referring to our app; this is consistent with the Consent form and Information Sheet too.</w:t>
      </w:r>
    </w:p>
  </w:comment>
  <w:comment w:id="1" w:author="Abigail Durrant" w:date="2020-08-18T09:29:00Z" w:initials="ACD">
    <w:p w14:paraId="0C0E9C1D" w14:textId="77777777" w:rsidR="00EF256B" w:rsidRDefault="00EF256B">
      <w:pPr>
        <w:pStyle w:val="CommentText"/>
      </w:pPr>
      <w:r>
        <w:rPr>
          <w:rStyle w:val="CommentReference"/>
        </w:rPr>
        <w:annotationRef/>
      </w:r>
      <w:r>
        <w:t>We must not use the acronym PLHIV anyway in the text for the App.</w:t>
      </w:r>
    </w:p>
  </w:comment>
  <w:comment w:id="6" w:author="Abigail Durrant" w:date="2020-08-18T09:39:00Z" w:initials="ACD">
    <w:p w14:paraId="2787BFA8" w14:textId="77777777" w:rsidR="00E20E21" w:rsidRDefault="00E20E21">
      <w:pPr>
        <w:pStyle w:val="CommentText"/>
      </w:pPr>
      <w:r>
        <w:rPr>
          <w:rStyle w:val="CommentReference"/>
        </w:rPr>
        <w:annotationRef/>
      </w:r>
      <w:r w:rsidRPr="00E20E21">
        <w:rPr>
          <w:highlight w:val="yellow"/>
        </w:rPr>
        <w:t>Please can you add my abigail.durrant@newcastle.ac.uk email to this email forwarding function before we start the study tomorrow, thank you.</w:t>
      </w:r>
    </w:p>
  </w:comment>
  <w:comment w:id="42" w:author="Abigail Durrant" w:date="2020-08-18T09:32:00Z" w:initials="ACD">
    <w:p w14:paraId="1DD04F93" w14:textId="77777777" w:rsidR="00E20E21" w:rsidRDefault="00E20E21">
      <w:pPr>
        <w:pStyle w:val="CommentText"/>
      </w:pPr>
      <w:r>
        <w:rPr>
          <w:rStyle w:val="CommentReference"/>
        </w:rPr>
        <w:annotationRef/>
      </w:r>
      <w:r>
        <w:t>What is ‘community data’ – can you describe to me what this is exactly?  Is it not also analytics data?</w:t>
      </w:r>
    </w:p>
  </w:comment>
  <w:comment w:id="50" w:author="Abigail Durrant" w:date="2020-08-18T09:34:00Z" w:initials="ACD">
    <w:p w14:paraId="5B896F13" w14:textId="77777777" w:rsidR="00E20E21" w:rsidRDefault="00E20E21">
      <w:pPr>
        <w:pStyle w:val="CommentText"/>
      </w:pPr>
      <w:r>
        <w:rPr>
          <w:rStyle w:val="CommentReference"/>
        </w:rPr>
        <w:annotationRef/>
      </w:r>
      <w:r>
        <w:t xml:space="preserve">Can we provide a v brief description of what this is and how data is stored? ‘the cloud (i.e. […] using a </w:t>
      </w:r>
      <w:proofErr w:type="spellStart"/>
      <w:r>
        <w:t>Send</w:t>
      </w:r>
      <w:r w:rsidR="0061190A">
        <w:t>B</w:t>
      </w:r>
      <w:r>
        <w:t>ird</w:t>
      </w:r>
      <w:proofErr w:type="spellEnd"/>
      <w:r>
        <w:t xml:space="preserve"> service).</w:t>
      </w:r>
    </w:p>
  </w:comment>
  <w:comment w:id="58" w:author="Abigail Durrant" w:date="2020-08-18T09:38:00Z" w:initials="ACD">
    <w:p w14:paraId="42772057" w14:textId="77777777" w:rsidR="00E20E21" w:rsidRDefault="00E20E21">
      <w:pPr>
        <w:pStyle w:val="CommentText"/>
      </w:pPr>
      <w:r>
        <w:rPr>
          <w:rStyle w:val="CommentReference"/>
        </w:rPr>
        <w:annotationRef/>
      </w:r>
      <w:r>
        <w:t>I think we need to be clearer about what we mean by ‘community content’.</w:t>
      </w:r>
    </w:p>
  </w:comment>
  <w:comment w:id="76" w:author="Abigail Durrant" w:date="2020-08-18T09:53:00Z" w:initials="ACD">
    <w:p w14:paraId="6F208DC8" w14:textId="77777777" w:rsidR="0061190A" w:rsidRDefault="0061190A" w:rsidP="0061190A">
      <w:r>
        <w:rPr>
          <w:rStyle w:val="CommentReference"/>
        </w:rPr>
        <w:annotationRef/>
      </w:r>
      <w:r w:rsidRPr="0061190A">
        <w:rPr>
          <w:highlight w:val="yellow"/>
        </w:rPr>
        <w:t xml:space="preserve">Could you also add </w:t>
      </w:r>
      <w:hyperlink r:id="rId1" w:history="1">
        <w:r w:rsidRPr="0061190A">
          <w:rPr>
            <w:rStyle w:val="Hyperlink"/>
            <w:highlight w:val="yellow"/>
          </w:rPr>
          <w:t>abigail.durrant@newcastle.ac.uk</w:t>
        </w:r>
      </w:hyperlink>
      <w:r w:rsidRPr="0061190A">
        <w:rPr>
          <w:highlight w:val="yellow"/>
        </w:rPr>
        <w:t xml:space="preserve"> email forwarding (Abi as Data Controller at NU has to receive this email – see GDPR Article 15: the right to obtain data from the controller) – I won’t reply to any emails with technical queries and I will check in with you first Jon before replying to any relating to data control.</w:t>
      </w:r>
    </w:p>
  </w:comment>
  <w:comment w:id="138" w:author="Abigail Durrant" w:date="2020-08-18T09:42:00Z" w:initials="ACD">
    <w:p w14:paraId="4EEC2C3D" w14:textId="77777777" w:rsidR="0061190A" w:rsidRPr="0061190A" w:rsidRDefault="0061190A">
      <w:pPr>
        <w:pStyle w:val="CommentText"/>
        <w:rPr>
          <w:highlight w:val="yellow"/>
        </w:rPr>
      </w:pPr>
      <w:r>
        <w:rPr>
          <w:rStyle w:val="CommentReference"/>
        </w:rPr>
        <w:annotationRef/>
      </w:r>
      <w:r w:rsidRPr="0061190A">
        <w:rPr>
          <w:highlight w:val="yellow"/>
        </w:rPr>
        <w:t>Write out this acronym as people may not understand.</w:t>
      </w:r>
    </w:p>
    <w:p w14:paraId="556A004B" w14:textId="77777777" w:rsidR="0061190A" w:rsidRPr="0061190A" w:rsidRDefault="0061190A">
      <w:pPr>
        <w:pStyle w:val="CommentText"/>
        <w:rPr>
          <w:highlight w:val="yellow"/>
        </w:rPr>
      </w:pPr>
    </w:p>
    <w:p w14:paraId="5E9A18CF" w14:textId="77777777" w:rsidR="0061190A" w:rsidRPr="0061190A" w:rsidRDefault="0061190A">
      <w:pPr>
        <w:pStyle w:val="CommentText"/>
        <w:rPr>
          <w:highlight w:val="yellow"/>
        </w:rPr>
      </w:pPr>
      <w:r w:rsidRPr="0061190A">
        <w:rPr>
          <w:highlight w:val="yellow"/>
        </w:rPr>
        <w:t>This section is going to be confusing for Stage 3 and Stage 4 participants, isn’t it, because of the request for them to NOT use their real name nor real email address.</w:t>
      </w:r>
    </w:p>
    <w:p w14:paraId="58B695B0" w14:textId="77777777" w:rsidR="0061190A" w:rsidRPr="0061190A" w:rsidRDefault="0061190A">
      <w:pPr>
        <w:pStyle w:val="CommentText"/>
        <w:rPr>
          <w:highlight w:val="yellow"/>
        </w:rPr>
      </w:pPr>
    </w:p>
    <w:p w14:paraId="6F996EA1" w14:textId="77777777" w:rsidR="0061190A" w:rsidRPr="0061190A" w:rsidRDefault="0061190A">
      <w:pPr>
        <w:pStyle w:val="CommentText"/>
        <w:rPr>
          <w:highlight w:val="yellow"/>
        </w:rPr>
      </w:pPr>
      <w:r w:rsidRPr="0061190A">
        <w:rPr>
          <w:highlight w:val="yellow"/>
        </w:rPr>
        <w:t xml:space="preserve">Therefore, I think we need to edit this section for the purposes of the evaluation study – or we risk it really confusing people taking part. </w:t>
      </w:r>
    </w:p>
    <w:p w14:paraId="6C3613B1" w14:textId="77777777" w:rsidR="0061190A" w:rsidRPr="0061190A" w:rsidRDefault="0061190A">
      <w:pPr>
        <w:pStyle w:val="CommentText"/>
        <w:rPr>
          <w:highlight w:val="yellow"/>
        </w:rPr>
      </w:pPr>
    </w:p>
    <w:p w14:paraId="719E5B38" w14:textId="77777777" w:rsidR="0061190A" w:rsidRPr="0061190A" w:rsidRDefault="0061190A">
      <w:pPr>
        <w:pStyle w:val="CommentText"/>
        <w:rPr>
          <w:highlight w:val="yellow"/>
        </w:rPr>
      </w:pPr>
      <w:r w:rsidRPr="0061190A">
        <w:rPr>
          <w:highlight w:val="yellow"/>
        </w:rPr>
        <w:t>We should write something like:</w:t>
      </w:r>
    </w:p>
    <w:p w14:paraId="631E5F2A" w14:textId="77777777" w:rsidR="0061190A" w:rsidRPr="0061190A" w:rsidRDefault="0061190A">
      <w:pPr>
        <w:pStyle w:val="CommentText"/>
        <w:rPr>
          <w:highlight w:val="yellow"/>
        </w:rPr>
      </w:pPr>
    </w:p>
    <w:p w14:paraId="1F35B6C9" w14:textId="77777777" w:rsidR="0061190A" w:rsidRPr="0061190A" w:rsidRDefault="0061190A" w:rsidP="0061190A">
      <w:pPr>
        <w:rPr>
          <w:rFonts w:eastAsiaTheme="minorEastAsia"/>
          <w:highlight w:val="yellow"/>
        </w:rPr>
      </w:pPr>
      <w:r w:rsidRPr="0061190A">
        <w:rPr>
          <w:highlight w:val="yellow"/>
        </w:rPr>
        <w:t>‘</w:t>
      </w:r>
      <w:r w:rsidRPr="0061190A">
        <w:rPr>
          <w:rFonts w:eastAsiaTheme="minorEastAsia"/>
          <w:highlight w:val="yellow"/>
        </w:rPr>
        <w:t>Username is the name you use to sign up for creating an account for using the App. This must not be your real name nor your personal email address; you must use the Study Email address that has been provided by the research team. By using your Study Email address, you will be able to reset your password for the App account if you lose or forget it.’</w:t>
      </w:r>
    </w:p>
    <w:p w14:paraId="6AB1FF67" w14:textId="77777777" w:rsidR="0061190A" w:rsidRPr="0061190A" w:rsidRDefault="0061190A">
      <w:pPr>
        <w:pStyle w:val="CommentText"/>
        <w:rPr>
          <w:highlight w:val="yellow"/>
        </w:rPr>
      </w:pPr>
    </w:p>
    <w:p w14:paraId="49A01013" w14:textId="77777777" w:rsidR="0061190A" w:rsidRDefault="0061190A">
      <w:pPr>
        <w:pStyle w:val="CommentText"/>
      </w:pPr>
      <w:r w:rsidRPr="0061190A">
        <w:rPr>
          <w:highlight w:val="yellow"/>
        </w:rPr>
        <w:t>What do you think?</w:t>
      </w:r>
    </w:p>
  </w:comment>
  <w:comment w:id="174" w:author="Dove, Graham" w:date="2020-08-19T11:43:00Z" w:initials="DG">
    <w:p w14:paraId="75212E44" w14:textId="29CDDA7A" w:rsidR="0095479B" w:rsidRDefault="0095479B">
      <w:pPr>
        <w:pStyle w:val="CommentText"/>
      </w:pPr>
      <w:r>
        <w:rPr>
          <w:rStyle w:val="CommentReference"/>
        </w:rPr>
        <w:annotationRef/>
      </w:r>
      <w:r>
        <w: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B1201" w15:done="1"/>
  <w15:commentEx w15:paraId="0C0E9C1D" w15:done="1"/>
  <w15:commentEx w15:paraId="2787BFA8" w15:done="1"/>
  <w15:commentEx w15:paraId="1DD04F93" w15:done="0"/>
  <w15:commentEx w15:paraId="5B896F13" w15:done="0"/>
  <w15:commentEx w15:paraId="42772057" w15:done="1"/>
  <w15:commentEx w15:paraId="6F208DC8" w15:done="1"/>
  <w15:commentEx w15:paraId="49A01013" w15:done="0"/>
  <w15:commentEx w15:paraId="75212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B1201" w16cid:durableId="22E61DB1"/>
  <w16cid:commentId w16cid:paraId="0C0E9C1D" w16cid:durableId="22E61DF7"/>
  <w16cid:commentId w16cid:paraId="2787BFA8" w16cid:durableId="22E62044"/>
  <w16cid:commentId w16cid:paraId="1DD04F93" w16cid:durableId="22E61EB4"/>
  <w16cid:commentId w16cid:paraId="5B896F13" w16cid:durableId="22E61F3E"/>
  <w16cid:commentId w16cid:paraId="42772057" w16cid:durableId="22E61FFC"/>
  <w16cid:commentId w16cid:paraId="6F208DC8" w16cid:durableId="22E6238C"/>
  <w16cid:commentId w16cid:paraId="49A01013" w16cid:durableId="22E62110"/>
  <w16cid:commentId w16cid:paraId="75212E44" w16cid:durableId="22F362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igail Durrant">
    <w15:presenceInfo w15:providerId="None" w15:userId="Abigail Durrant"/>
  </w15:person>
  <w15:person w15:author="Dove, Graham">
    <w15:presenceInfo w15:providerId="AD" w15:userId="S-1-5-21-484763869-1383384898-725345543-652875"/>
  </w15:person>
  <w15:person w15:author="Connor O'Rourke">
    <w15:presenceInfo w15:providerId="Windows Live" w15:userId="845c2db4ed392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3E9"/>
    <w:rsid w:val="00006D0E"/>
    <w:rsid w:val="000B57B6"/>
    <w:rsid w:val="00171503"/>
    <w:rsid w:val="00192473"/>
    <w:rsid w:val="00250F2F"/>
    <w:rsid w:val="003173E9"/>
    <w:rsid w:val="00322E0C"/>
    <w:rsid w:val="003504A8"/>
    <w:rsid w:val="003C633F"/>
    <w:rsid w:val="004D7B69"/>
    <w:rsid w:val="004F48FF"/>
    <w:rsid w:val="00542335"/>
    <w:rsid w:val="0061190A"/>
    <w:rsid w:val="006F7AA5"/>
    <w:rsid w:val="00821CB9"/>
    <w:rsid w:val="00843E43"/>
    <w:rsid w:val="008757D1"/>
    <w:rsid w:val="008D1473"/>
    <w:rsid w:val="008E63D7"/>
    <w:rsid w:val="00916B30"/>
    <w:rsid w:val="0095479B"/>
    <w:rsid w:val="00A11F70"/>
    <w:rsid w:val="00A153DC"/>
    <w:rsid w:val="00AF2B41"/>
    <w:rsid w:val="00D36AA7"/>
    <w:rsid w:val="00D556F2"/>
    <w:rsid w:val="00E20E21"/>
    <w:rsid w:val="00EB1F8B"/>
    <w:rsid w:val="00EB6E9A"/>
    <w:rsid w:val="00EC3E71"/>
    <w:rsid w:val="00EF256B"/>
    <w:rsid w:val="00F66F3C"/>
    <w:rsid w:val="00F72531"/>
    <w:rsid w:val="00FA7E1B"/>
    <w:rsid w:val="00FD0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746F"/>
  <w15:chartTrackingRefBased/>
  <w15:docId w15:val="{CBD7D1E7-CF15-4E9C-9974-71BA7128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3D7"/>
    <w:rPr>
      <w:color w:val="0563C1" w:themeColor="hyperlink"/>
      <w:u w:val="single"/>
    </w:rPr>
  </w:style>
  <w:style w:type="character" w:styleId="CommentReference">
    <w:name w:val="annotation reference"/>
    <w:basedOn w:val="DefaultParagraphFont"/>
    <w:uiPriority w:val="99"/>
    <w:semiHidden/>
    <w:unhideWhenUsed/>
    <w:rsid w:val="00EF256B"/>
    <w:rPr>
      <w:sz w:val="16"/>
      <w:szCs w:val="16"/>
    </w:rPr>
  </w:style>
  <w:style w:type="paragraph" w:styleId="CommentText">
    <w:name w:val="annotation text"/>
    <w:basedOn w:val="Normal"/>
    <w:link w:val="CommentTextChar"/>
    <w:uiPriority w:val="99"/>
    <w:semiHidden/>
    <w:unhideWhenUsed/>
    <w:rsid w:val="00EF256B"/>
    <w:pPr>
      <w:spacing w:line="240" w:lineRule="auto"/>
    </w:pPr>
    <w:rPr>
      <w:sz w:val="20"/>
      <w:szCs w:val="20"/>
    </w:rPr>
  </w:style>
  <w:style w:type="character" w:customStyle="1" w:styleId="CommentTextChar">
    <w:name w:val="Comment Text Char"/>
    <w:basedOn w:val="DefaultParagraphFont"/>
    <w:link w:val="CommentText"/>
    <w:uiPriority w:val="99"/>
    <w:semiHidden/>
    <w:rsid w:val="00EF256B"/>
    <w:rPr>
      <w:sz w:val="20"/>
      <w:szCs w:val="20"/>
    </w:rPr>
  </w:style>
  <w:style w:type="paragraph" w:styleId="CommentSubject">
    <w:name w:val="annotation subject"/>
    <w:basedOn w:val="CommentText"/>
    <w:next w:val="CommentText"/>
    <w:link w:val="CommentSubjectChar"/>
    <w:uiPriority w:val="99"/>
    <w:semiHidden/>
    <w:unhideWhenUsed/>
    <w:rsid w:val="00EF256B"/>
    <w:rPr>
      <w:b/>
      <w:bCs/>
    </w:rPr>
  </w:style>
  <w:style w:type="character" w:customStyle="1" w:styleId="CommentSubjectChar">
    <w:name w:val="Comment Subject Char"/>
    <w:basedOn w:val="CommentTextChar"/>
    <w:link w:val="CommentSubject"/>
    <w:uiPriority w:val="99"/>
    <w:semiHidden/>
    <w:rsid w:val="00EF256B"/>
    <w:rPr>
      <w:b/>
      <w:bCs/>
      <w:sz w:val="20"/>
      <w:szCs w:val="20"/>
    </w:rPr>
  </w:style>
  <w:style w:type="paragraph" w:styleId="BalloonText">
    <w:name w:val="Balloon Text"/>
    <w:basedOn w:val="Normal"/>
    <w:link w:val="BalloonTextChar"/>
    <w:uiPriority w:val="99"/>
    <w:semiHidden/>
    <w:unhideWhenUsed/>
    <w:rsid w:val="00EF25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256B"/>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611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abigail.durrant@newcastle.ac.uk"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yData@intuitproject.or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City University</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 Graham</dc:creator>
  <cp:keywords/>
  <dc:description/>
  <cp:lastModifiedBy>Connor O'Rourke</cp:lastModifiedBy>
  <cp:revision>2</cp:revision>
  <dcterms:created xsi:type="dcterms:W3CDTF">2020-08-28T11:27:00Z</dcterms:created>
  <dcterms:modified xsi:type="dcterms:W3CDTF">2020-08-28T11:27:00Z</dcterms:modified>
</cp:coreProperties>
</file>